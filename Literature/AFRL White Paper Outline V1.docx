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53A68" w14:textId="77777777" w:rsidR="0093145A" w:rsidRPr="0093145A" w:rsidRDefault="0093145A" w:rsidP="00691AF5">
      <w:pPr>
        <w:spacing w:before="120" w:after="0" w:line="240" w:lineRule="auto"/>
        <w:jc w:val="both"/>
        <w:rPr>
          <w:rFonts w:ascii="Calibri" w:eastAsia="Calibri" w:hAnsi="Calibri" w:cs="Calibri"/>
          <w:b/>
          <w:sz w:val="32"/>
          <w:szCs w:val="32"/>
        </w:rPr>
      </w:pPr>
      <w:r w:rsidRPr="0093145A">
        <w:rPr>
          <w:rFonts w:ascii="Calibri" w:eastAsia="Calibri" w:hAnsi="Calibri" w:cs="Calibri"/>
          <w:b/>
          <w:sz w:val="32"/>
          <w:szCs w:val="32"/>
          <w:highlight w:val="yellow"/>
        </w:rPr>
        <w:t>Part 1: PROBLEM DEFINITION</w:t>
      </w:r>
    </w:p>
    <w:p w14:paraId="174331FA" w14:textId="271CAE74" w:rsidR="0015221B" w:rsidRDefault="0093145A" w:rsidP="00691AF5">
      <w:pPr>
        <w:spacing w:before="120" w:after="0" w:line="240" w:lineRule="auto"/>
        <w:jc w:val="both"/>
        <w:rPr>
          <w:rFonts w:ascii="Calibri" w:eastAsia="Calibri" w:hAnsi="Calibri" w:cs="Arial"/>
        </w:rPr>
      </w:pPr>
      <w:ins w:id="0" w:author="Sanpakit, Chriss" w:date="2019-09-09T11:28:00Z">
        <w:r w:rsidRPr="0093145A">
          <w:rPr>
            <w:rFonts w:ascii="Calibri" w:eastAsia="Calibri" w:hAnsi="Calibri" w:cs="Arial"/>
            <w:b/>
            <w:highlight w:val="yellow"/>
          </w:rPr>
          <w:t>P</w:t>
        </w:r>
      </w:ins>
      <w:r w:rsidRPr="0093145A">
        <w:rPr>
          <w:rFonts w:ascii="Calibri" w:eastAsia="Calibri" w:hAnsi="Calibri" w:cs="Arial"/>
          <w:b/>
          <w:highlight w:val="yellow"/>
        </w:rPr>
        <w:t>roblem Being Solved</w:t>
      </w:r>
      <w:r w:rsidRPr="0093145A">
        <w:rPr>
          <w:rFonts w:ascii="Calibri" w:eastAsia="Calibri" w:hAnsi="Calibri" w:cs="Arial"/>
          <w:b/>
        </w:rPr>
        <w:t xml:space="preserve">. </w:t>
      </w:r>
      <w:ins w:id="1" w:author="Sanpakit, Chriss" w:date="2019-09-09T11:49:00Z">
        <w:r w:rsidRPr="0093145A">
          <w:rPr>
            <w:rFonts w:ascii="Calibri" w:eastAsia="Calibri" w:hAnsi="Calibri" w:cs="Arial"/>
          </w:rPr>
          <w:t>Rendezvous Proximity Operations (RPO) is an enabling, yet cost prohibitive, technology. For decades we</w:t>
        </w:r>
      </w:ins>
      <w:r w:rsidR="00813FF5">
        <w:rPr>
          <w:rFonts w:ascii="Calibri" w:eastAsia="Calibri" w:hAnsi="Calibri" w:cs="Arial"/>
        </w:rPr>
        <w:t xml:space="preserve"> have</w:t>
      </w:r>
      <w:ins w:id="2" w:author="Sanpakit, Chriss" w:date="2019-09-09T11:51:00Z">
        <w:r w:rsidRPr="0093145A">
          <w:rPr>
            <w:rFonts w:ascii="Calibri" w:eastAsia="Calibri" w:hAnsi="Calibri" w:cs="Arial"/>
          </w:rPr>
          <w:t xml:space="preserve"> relied on conservative </w:t>
        </w:r>
      </w:ins>
      <w:ins w:id="3" w:author="Sanpakit, Chriss" w:date="2019-09-09T11:52:00Z">
        <w:r w:rsidRPr="0093145A">
          <w:rPr>
            <w:rFonts w:ascii="Calibri" w:eastAsia="Calibri" w:hAnsi="Calibri" w:cs="Arial"/>
          </w:rPr>
          <w:t>methodologies rooted in heritage from a handful of consulting agencies. As such</w:t>
        </w:r>
      </w:ins>
      <w:ins w:id="4" w:author="Sanpakit, Chriss" w:date="2019-09-09T11:54:00Z">
        <w:r w:rsidRPr="0093145A">
          <w:rPr>
            <w:rFonts w:ascii="Calibri" w:eastAsia="Calibri" w:hAnsi="Calibri" w:cs="Arial"/>
          </w:rPr>
          <w:t>, we</w:t>
        </w:r>
      </w:ins>
      <w:ins w:id="5" w:author="Sanpakit, Chriss" w:date="2019-09-09T11:28:00Z">
        <w:r w:rsidRPr="0093145A">
          <w:rPr>
            <w:rFonts w:ascii="Calibri" w:eastAsia="Calibri" w:hAnsi="Calibri" w:cs="Arial"/>
            <w:rPrChange w:id="6" w:author="Sanpakit, Chriss" w:date="2019-09-09T11:47:00Z">
              <w:rPr>
                <w:rFonts w:ascii="Calibri" w:hAnsi="Calibri" w:cs="Arial"/>
                <w:b/>
              </w:rPr>
            </w:rPrChange>
          </w:rPr>
          <w:t xml:space="preserve"> propose a </w:t>
        </w:r>
      </w:ins>
      <w:ins w:id="7" w:author="Sanpakit, Chriss" w:date="2019-09-09T11:47:00Z">
        <w:r w:rsidRPr="0093145A">
          <w:rPr>
            <w:rFonts w:ascii="Calibri" w:eastAsia="Calibri" w:hAnsi="Calibri" w:cs="Arial"/>
          </w:rPr>
          <w:t>low-cost RPO software and sensor suite</w:t>
        </w:r>
      </w:ins>
      <w:r w:rsidR="0015221B">
        <w:rPr>
          <w:rFonts w:ascii="Calibri" w:eastAsia="Calibri" w:hAnsi="Calibri" w:cs="Arial"/>
        </w:rPr>
        <w:t xml:space="preserve">, designed in an in-house 6 degree-of-freedom (6DoF) simulator. The industry is at the cusp of a change in mission architecture that rapid </w:t>
      </w:r>
      <w:r w:rsidR="00BE0842">
        <w:rPr>
          <w:rFonts w:ascii="Calibri" w:eastAsia="Calibri" w:hAnsi="Calibri" w:cs="Arial"/>
        </w:rPr>
        <w:t xml:space="preserve">prototyping and </w:t>
      </w:r>
      <w:r w:rsidR="0015221B">
        <w:rPr>
          <w:rFonts w:ascii="Calibri" w:eastAsia="Calibri" w:hAnsi="Calibri" w:cs="Arial"/>
        </w:rPr>
        <w:t>deployment of an inexpensive RPO system could enable</w:t>
      </w:r>
      <w:r w:rsidR="00BE0842">
        <w:rPr>
          <w:rFonts w:ascii="Calibri" w:eastAsia="Calibri" w:hAnsi="Calibri" w:cs="Arial"/>
        </w:rPr>
        <w:t xml:space="preserve">. </w:t>
      </w:r>
    </w:p>
    <w:p w14:paraId="1C251305" w14:textId="76A386F0" w:rsidR="0015221B" w:rsidRDefault="0093145A" w:rsidP="00691AF5">
      <w:pPr>
        <w:spacing w:before="120" w:after="0" w:line="240" w:lineRule="auto"/>
        <w:jc w:val="both"/>
        <w:rPr>
          <w:rFonts w:ascii="Calibri" w:eastAsia="Calibri" w:hAnsi="Calibri" w:cs="Arial"/>
        </w:rPr>
      </w:pPr>
      <w:ins w:id="8" w:author="Sanpakit, Chriss" w:date="2019-09-09T11:53:00Z">
        <w:r w:rsidRPr="0093145A">
          <w:rPr>
            <w:rFonts w:ascii="Calibri" w:eastAsia="Calibri" w:hAnsi="Calibri" w:cs="Arial"/>
          </w:rPr>
          <w:t>In the process of developing these algorithms, new mathematical and analytical tools will inevitably be developed that give the Air Force greater in-space capabilities.</w:t>
        </w:r>
      </w:ins>
      <w:r w:rsidR="0015221B">
        <w:rPr>
          <w:rFonts w:ascii="Calibri" w:eastAsia="Calibri" w:hAnsi="Calibri" w:cs="Arial"/>
        </w:rPr>
        <w:t xml:space="preserve"> </w:t>
      </w:r>
      <w:r w:rsidR="00781BAA">
        <w:rPr>
          <w:rFonts w:ascii="Calibri" w:eastAsia="Calibri" w:hAnsi="Calibri" w:cs="Arial"/>
        </w:rPr>
        <w:t>For example, c</w:t>
      </w:r>
      <w:r w:rsidR="0015221B">
        <w:rPr>
          <w:rFonts w:ascii="Calibri" w:eastAsia="Calibri" w:hAnsi="Calibri" w:cs="Arial"/>
        </w:rPr>
        <w:t xml:space="preserve">urrent “state-of-the-art” approaches often include padding on uncertainty </w:t>
      </w:r>
      <w:r w:rsidR="00AA22C0">
        <w:rPr>
          <w:rFonts w:ascii="Calibri" w:eastAsia="Calibri" w:hAnsi="Calibri" w:cs="Arial"/>
        </w:rPr>
        <w:t>o</w:t>
      </w:r>
      <w:r w:rsidR="0015221B">
        <w:rPr>
          <w:rFonts w:ascii="Calibri" w:eastAsia="Calibri" w:hAnsi="Calibri" w:cs="Arial"/>
        </w:rPr>
        <w:t>nto a vehicle in an open-loop fashion. However, the next generation of spacecraft require innovations in uncertainty analysis, control in contested environments, and navigati</w:t>
      </w:r>
      <w:r w:rsidR="00781BAA">
        <w:rPr>
          <w:rFonts w:ascii="Calibri" w:eastAsia="Calibri" w:hAnsi="Calibri" w:cs="Arial"/>
        </w:rPr>
        <w:t xml:space="preserve">on techniques. </w:t>
      </w:r>
    </w:p>
    <w:p w14:paraId="40AE8E6F" w14:textId="5595B0DD" w:rsidR="0093145A" w:rsidRPr="0093145A" w:rsidRDefault="00F54C2E" w:rsidP="00691AF5">
      <w:pPr>
        <w:spacing w:before="120" w:after="0" w:line="240" w:lineRule="auto"/>
        <w:jc w:val="both"/>
        <w:rPr>
          <w:rFonts w:ascii="Calibri" w:eastAsia="Calibri" w:hAnsi="Calibri" w:cs="Calibri"/>
        </w:rPr>
      </w:pPr>
      <w:r>
        <w:rPr>
          <w:rFonts w:ascii="Calibri" w:eastAsia="Calibri" w:hAnsi="Calibri" w:cs="Arial"/>
        </w:rPr>
        <w:t>Whether the application is on-orbit servicing or inspection of anomalous, uncooperative space vehicles</w:t>
      </w:r>
      <w:r>
        <w:rPr>
          <w:rFonts w:ascii="Calibri" w:eastAsia="Calibri" w:hAnsi="Calibri" w:cs="Calibri"/>
        </w:rPr>
        <w:t xml:space="preserve">, the guiding principle is to support the Air Force </w:t>
      </w:r>
      <w:r w:rsidR="00781BAA">
        <w:rPr>
          <w:rFonts w:ascii="Calibri" w:eastAsia="Calibri" w:hAnsi="Calibri" w:cs="Calibri"/>
        </w:rPr>
        <w:t>through timely</w:t>
      </w:r>
      <w:r>
        <w:rPr>
          <w:rFonts w:ascii="Calibri" w:eastAsia="Calibri" w:hAnsi="Calibri" w:cs="Calibri"/>
        </w:rPr>
        <w:t xml:space="preserve"> and sustainable access to </w:t>
      </w:r>
      <w:r w:rsidR="0015221B">
        <w:rPr>
          <w:rFonts w:ascii="Calibri" w:eastAsia="Calibri" w:hAnsi="Calibri" w:cs="Calibri"/>
        </w:rPr>
        <w:t>missions that require proximity operations</w:t>
      </w:r>
      <w:r w:rsidR="004F4790">
        <w:rPr>
          <w:rFonts w:ascii="Calibri" w:eastAsia="Calibri" w:hAnsi="Calibri" w:cs="Calibri"/>
        </w:rPr>
        <w:t>; in other words,</w:t>
      </w:r>
      <w:r w:rsidR="007B1AA7">
        <w:rPr>
          <w:rFonts w:ascii="Calibri" w:eastAsia="Calibri" w:hAnsi="Calibri" w:cs="Calibri"/>
        </w:rPr>
        <w:t xml:space="preserve"> </w:t>
      </w:r>
      <w:r w:rsidR="004F4790">
        <w:rPr>
          <w:rFonts w:ascii="Calibri" w:eastAsia="Calibri" w:hAnsi="Calibri" w:cs="Calibri"/>
        </w:rPr>
        <w:t>o</w:t>
      </w:r>
      <w:r w:rsidR="007B1AA7">
        <w:rPr>
          <w:rFonts w:ascii="Calibri" w:eastAsia="Calibri" w:hAnsi="Calibri" w:cs="Calibri"/>
        </w:rPr>
        <w:t>ur goal is to</w:t>
      </w:r>
      <w:ins w:id="9" w:author="Sanpakit, Chriss" w:date="2019-09-09T11:59:00Z">
        <w:r w:rsidR="007B1AA7" w:rsidRPr="0093145A">
          <w:rPr>
            <w:rFonts w:ascii="Calibri" w:eastAsia="Calibri" w:hAnsi="Calibri" w:cs="Calibri"/>
            <w:rPrChange w:id="10" w:author="Sanpakit, Chriss" w:date="2019-09-09T12:07:00Z">
              <w:rPr>
                <w:rFonts w:ascii="Calibri" w:hAnsi="Calibri" w:cs="Calibri"/>
                <w:color w:val="8064A2"/>
              </w:rPr>
            </w:rPrChange>
          </w:rPr>
          <w:t xml:space="preserve"> </w:t>
        </w:r>
      </w:ins>
      <w:r w:rsidR="00890BE2">
        <w:rPr>
          <w:rFonts w:ascii="Calibri" w:eastAsia="Calibri" w:hAnsi="Calibri" w:cs="Calibri"/>
        </w:rPr>
        <w:t>take a step in</w:t>
      </w:r>
      <w:r w:rsidR="007B1AA7">
        <w:rPr>
          <w:rFonts w:ascii="Calibri" w:eastAsia="Calibri" w:hAnsi="Calibri" w:cs="Calibri"/>
        </w:rPr>
        <w:t xml:space="preserve"> the way we approach space</w:t>
      </w:r>
      <w:r w:rsidR="00127ACD">
        <w:rPr>
          <w:rFonts w:ascii="Calibri" w:eastAsia="Calibri" w:hAnsi="Calibri" w:cs="Calibri"/>
        </w:rPr>
        <w:t>.</w:t>
      </w:r>
      <w:r w:rsidR="00781BAA">
        <w:rPr>
          <w:rFonts w:ascii="Calibri" w:eastAsia="Calibri" w:hAnsi="Calibri" w:cs="Calibri"/>
        </w:rPr>
        <w:t xml:space="preserve"> </w:t>
      </w:r>
      <w:del w:id="11" w:author="Sanpakit, Chriss" w:date="2019-09-09T11:28:00Z">
        <w:r w:rsidR="0093145A" w:rsidRPr="0093145A" w:rsidDel="00513945">
          <w:rPr>
            <w:rFonts w:ascii="Calibri" w:eastAsia="Calibri" w:hAnsi="Calibri" w:cs="Calibri"/>
          </w:rPr>
          <w:delText>What is the operational problem being solved for the Air Force with this innovation? Clearly define the problem you address. Demonstrate the depth of your understanding of the problem's components and stakeholders.</w:delText>
        </w:r>
      </w:del>
    </w:p>
    <w:p w14:paraId="6E347104" w14:textId="655E9D5E" w:rsidR="0093145A" w:rsidRDefault="0093145A" w:rsidP="00691AF5">
      <w:pPr>
        <w:spacing w:before="120" w:after="0" w:line="240" w:lineRule="auto"/>
        <w:jc w:val="both"/>
        <w:rPr>
          <w:rFonts w:ascii="Calibri" w:eastAsia="Calibri" w:hAnsi="Calibri" w:cs="Calibri"/>
        </w:rPr>
      </w:pPr>
      <w:r w:rsidRPr="0093145A">
        <w:rPr>
          <w:rFonts w:ascii="Calibri" w:eastAsia="Calibri" w:hAnsi="Calibri" w:cs="Arial"/>
          <w:b/>
          <w:highlight w:val="yellow"/>
        </w:rPr>
        <w:t>P</w:t>
      </w:r>
      <w:del w:id="12" w:author="Sanpakit, Chriss" w:date="2019-09-09T11:55:00Z">
        <w:r w:rsidRPr="0093145A">
          <w:rPr>
            <w:rFonts w:ascii="Calibri" w:eastAsia="Calibri" w:hAnsi="Calibri" w:cs="Arial"/>
            <w:b/>
            <w:highlight w:val="yellow"/>
          </w:rPr>
          <w:delText>P</w:delText>
        </w:r>
      </w:del>
      <w:r w:rsidRPr="0093145A">
        <w:rPr>
          <w:rFonts w:ascii="Calibri" w:eastAsia="Calibri" w:hAnsi="Calibri" w:cs="Arial"/>
          <w:b/>
          <w:highlight w:val="yellow"/>
        </w:rPr>
        <w:t>roduct Summary.</w:t>
      </w:r>
      <w:r w:rsidRPr="0093145A">
        <w:rPr>
          <w:rFonts w:ascii="Calibri" w:eastAsia="Calibri" w:hAnsi="Calibri" w:cs="Arial"/>
          <w:b/>
        </w:rPr>
        <w:t xml:space="preserve"> </w:t>
      </w:r>
      <w:del w:id="13" w:author="Sanpakit, Chriss" w:date="2019-09-09T11:55:00Z">
        <w:r w:rsidRPr="0093145A" w:rsidDel="00653C3B">
          <w:rPr>
            <w:rFonts w:ascii="Calibri" w:eastAsia="Calibri" w:hAnsi="Calibri" w:cs="Calibri"/>
            <w:rPrChange w:id="14" w:author="Sanpakit, Chriss" w:date="2019-09-09T12:07:00Z">
              <w:rPr>
                <w:rFonts w:ascii="Calibri" w:hAnsi="Calibri" w:cs="Calibri"/>
                <w:color w:val="8064A2"/>
              </w:rPr>
            </w:rPrChange>
          </w:rPr>
          <w:delText>Write a clear, concise description of your product or solution. Without getting into all of the details, explain what your product is and how it addresses the problem you detailed above. The reviewer should have a very clear sense of the solution you are proposing after reading this section, and should be excited to learn more in the rest of your white paper.</w:delText>
        </w:r>
      </w:del>
      <w:ins w:id="15" w:author="Sanpakit, Chriss" w:date="2019-09-09T11:59:00Z">
        <w:r w:rsidRPr="0093145A">
          <w:rPr>
            <w:rFonts w:ascii="Calibri" w:eastAsia="Calibri" w:hAnsi="Calibri" w:cs="Calibri"/>
            <w:rPrChange w:id="16" w:author="Sanpakit, Chriss" w:date="2019-09-09T12:07:00Z">
              <w:rPr>
                <w:rFonts w:ascii="Calibri" w:hAnsi="Calibri" w:cs="Calibri"/>
                <w:color w:val="8064A2"/>
              </w:rPr>
            </w:rPrChange>
          </w:rPr>
          <w:t>As Maxar, we are in the unique position to offer an end-to-end solution for the Air Force, from consulting and software design of RPO to integration on</w:t>
        </w:r>
      </w:ins>
      <w:ins w:id="17" w:author="Sanpakit, Chriss" w:date="2019-09-09T12:03:00Z">
        <w:r w:rsidRPr="0093145A">
          <w:rPr>
            <w:rFonts w:ascii="Calibri" w:eastAsia="Calibri" w:hAnsi="Calibri" w:cs="Calibri"/>
            <w:rPrChange w:id="18" w:author="Sanpakit, Chriss" w:date="2019-09-09T12:07:00Z">
              <w:rPr>
                <w:rFonts w:ascii="Calibri" w:hAnsi="Calibri" w:cs="Calibri"/>
                <w:color w:val="8064A2"/>
              </w:rPr>
            </w:rPrChange>
          </w:rPr>
          <w:t xml:space="preserve"> (say)</w:t>
        </w:r>
      </w:ins>
      <w:ins w:id="19" w:author="Sanpakit, Chriss" w:date="2019-09-09T11:59:00Z">
        <w:r w:rsidRPr="0093145A">
          <w:rPr>
            <w:rFonts w:ascii="Calibri" w:eastAsia="Calibri" w:hAnsi="Calibri" w:cs="Calibri"/>
            <w:rPrChange w:id="20" w:author="Sanpakit, Chriss" w:date="2019-09-09T12:07:00Z">
              <w:rPr>
                <w:rFonts w:ascii="Calibri" w:hAnsi="Calibri" w:cs="Calibri"/>
                <w:color w:val="8064A2"/>
              </w:rPr>
            </w:rPrChange>
          </w:rPr>
          <w:t xml:space="preserve"> our Legion-class bus</w:t>
        </w:r>
      </w:ins>
      <w:ins w:id="21" w:author="Sanpakit, Chriss" w:date="2019-09-09T21:46:00Z">
        <w:r w:rsidRPr="0093145A">
          <w:rPr>
            <w:rFonts w:ascii="Calibri" w:eastAsia="Calibri" w:hAnsi="Calibri" w:cs="Calibri"/>
          </w:rPr>
          <w:t xml:space="preserve"> or robotic arms</w:t>
        </w:r>
      </w:ins>
      <w:ins w:id="22" w:author="Sanpakit, Chriss" w:date="2019-09-09T11:59:00Z">
        <w:r w:rsidRPr="0093145A">
          <w:rPr>
            <w:rFonts w:ascii="Calibri" w:eastAsia="Calibri" w:hAnsi="Calibri" w:cs="Calibri"/>
            <w:rPrChange w:id="23" w:author="Sanpakit, Chriss" w:date="2019-09-09T12:07:00Z">
              <w:rPr>
                <w:rFonts w:ascii="Calibri" w:hAnsi="Calibri" w:cs="Calibri"/>
                <w:color w:val="8064A2"/>
              </w:rPr>
            </w:rPrChange>
          </w:rPr>
          <w:t xml:space="preserve">. </w:t>
        </w:r>
      </w:ins>
      <w:r w:rsidR="002511A6">
        <w:rPr>
          <w:rFonts w:ascii="Calibri" w:eastAsia="Calibri" w:hAnsi="Calibri" w:cs="Calibri"/>
        </w:rPr>
        <w:t>That said, the product here is primarily the</w:t>
      </w:r>
      <w:ins w:id="24" w:author="Sanpakit, Chriss" w:date="2019-09-09T11:59:00Z">
        <w:r w:rsidRPr="0093145A">
          <w:rPr>
            <w:rFonts w:ascii="Calibri" w:eastAsia="Calibri" w:hAnsi="Calibri" w:cs="Calibri"/>
            <w:rPrChange w:id="25" w:author="Sanpakit, Chriss" w:date="2019-09-09T12:07:00Z">
              <w:rPr>
                <w:rFonts w:ascii="Calibri" w:hAnsi="Calibri" w:cs="Calibri"/>
                <w:color w:val="8064A2"/>
              </w:rPr>
            </w:rPrChange>
          </w:rPr>
          <w:t xml:space="preserve"> RPO software</w:t>
        </w:r>
      </w:ins>
      <w:r w:rsidR="002511A6">
        <w:rPr>
          <w:rFonts w:ascii="Calibri" w:eastAsia="Calibri" w:hAnsi="Calibri" w:cs="Calibri"/>
        </w:rPr>
        <w:t>,</w:t>
      </w:r>
      <w:ins w:id="26" w:author="Sanpakit, Chriss" w:date="2019-09-09T11:59:00Z">
        <w:r w:rsidRPr="0093145A">
          <w:rPr>
            <w:rFonts w:ascii="Calibri" w:eastAsia="Calibri" w:hAnsi="Calibri" w:cs="Calibri"/>
            <w:rPrChange w:id="27" w:author="Sanpakit, Chriss" w:date="2019-09-09T12:07:00Z">
              <w:rPr>
                <w:rFonts w:ascii="Calibri" w:hAnsi="Calibri" w:cs="Calibri"/>
                <w:color w:val="8064A2"/>
              </w:rPr>
            </w:rPrChange>
          </w:rPr>
          <w:t xml:space="preserve"> designed to be modular and based o</w:t>
        </w:r>
      </w:ins>
      <w:ins w:id="28" w:author="Sanpakit, Chriss" w:date="2019-09-09T12:03:00Z">
        <w:r w:rsidRPr="0093145A">
          <w:rPr>
            <w:rFonts w:ascii="Calibri" w:eastAsia="Calibri" w:hAnsi="Calibri" w:cs="Calibri"/>
            <w:rPrChange w:id="29" w:author="Sanpakit, Chriss" w:date="2019-09-09T12:07:00Z">
              <w:rPr>
                <w:rFonts w:ascii="Calibri" w:hAnsi="Calibri" w:cs="Calibri"/>
                <w:color w:val="8064A2"/>
              </w:rPr>
            </w:rPrChange>
          </w:rPr>
          <w:t>f</w:t>
        </w:r>
      </w:ins>
      <w:ins w:id="30" w:author="Sanpakit, Chriss" w:date="2019-09-09T11:59:00Z">
        <w:r w:rsidRPr="0093145A">
          <w:rPr>
            <w:rFonts w:ascii="Calibri" w:eastAsia="Calibri" w:hAnsi="Calibri" w:cs="Calibri"/>
            <w:rPrChange w:id="31" w:author="Sanpakit, Chriss" w:date="2019-09-09T12:07:00Z">
              <w:rPr>
                <w:rFonts w:ascii="Calibri" w:hAnsi="Calibri" w:cs="Calibri"/>
                <w:color w:val="8064A2"/>
              </w:rPr>
            </w:rPrChange>
          </w:rPr>
          <w:t xml:space="preserve">f the specific spacecraft or mission requirements. </w:t>
        </w:r>
      </w:ins>
      <w:r w:rsidR="00034E5C">
        <w:rPr>
          <w:rFonts w:ascii="Calibri" w:eastAsia="Calibri" w:hAnsi="Calibri" w:cs="Calibri"/>
        </w:rPr>
        <w:t>T</w:t>
      </w:r>
      <w:ins w:id="32" w:author="Sanpakit, Chriss" w:date="2019-09-09T11:59:00Z">
        <w:r w:rsidRPr="0093145A">
          <w:rPr>
            <w:rFonts w:ascii="Calibri" w:eastAsia="Calibri" w:hAnsi="Calibri" w:cs="Calibri"/>
            <w:rPrChange w:id="33" w:author="Sanpakit, Chriss" w:date="2019-09-09T12:07:00Z">
              <w:rPr>
                <w:rFonts w:ascii="Calibri" w:hAnsi="Calibri" w:cs="Calibri"/>
                <w:color w:val="8064A2"/>
              </w:rPr>
            </w:rPrChange>
          </w:rPr>
          <w:t xml:space="preserve">he </w:t>
        </w:r>
      </w:ins>
      <w:r w:rsidR="00034E5C">
        <w:rPr>
          <w:rFonts w:ascii="Calibri" w:eastAsia="Calibri" w:hAnsi="Calibri" w:cs="Calibri"/>
        </w:rPr>
        <w:t>Air Force is not limited to our buses</w:t>
      </w:r>
      <w:r w:rsidR="00313C31">
        <w:rPr>
          <w:rFonts w:ascii="Calibri" w:eastAsia="Calibri" w:hAnsi="Calibri" w:cs="Calibri"/>
        </w:rPr>
        <w:t>,</w:t>
      </w:r>
      <w:r w:rsidR="00034E5C">
        <w:rPr>
          <w:rFonts w:ascii="Calibri" w:eastAsia="Calibri" w:hAnsi="Calibri" w:cs="Calibri"/>
        </w:rPr>
        <w:t xml:space="preserve"> but is instead buying into the capability; that includes algorithm, architectural, or analytical design. </w:t>
      </w:r>
    </w:p>
    <w:p w14:paraId="2A0B5394" w14:textId="3A363920" w:rsidR="00C868CC" w:rsidRDefault="009C7328" w:rsidP="00691AF5">
      <w:pPr>
        <w:spacing w:before="120" w:after="0" w:line="240" w:lineRule="auto"/>
        <w:jc w:val="both"/>
        <w:rPr>
          <w:rFonts w:ascii="Calibri" w:eastAsia="Calibri" w:hAnsi="Calibri" w:cs="Calibri"/>
        </w:rPr>
      </w:pPr>
      <w:r>
        <w:rPr>
          <w:rFonts w:ascii="Calibri" w:eastAsia="Calibri" w:hAnsi="Calibri" w:cs="Calibri"/>
        </w:rPr>
        <w:t xml:space="preserve">In addition, we plan to offer a 6-DoF simulator that gives the Air Force the ability to rapidly prototype rendezvous missions. </w:t>
      </w:r>
      <w:r w:rsidR="00CC1C09">
        <w:rPr>
          <w:rFonts w:ascii="Calibri" w:eastAsia="Calibri" w:hAnsi="Calibri" w:cs="Calibri"/>
        </w:rPr>
        <w:t>Mission design for RPO can take several years to realize, primarily because the industry lacks companies that produce spacecraft entir</w:t>
      </w:r>
      <w:r w:rsidR="00C868CC">
        <w:rPr>
          <w:rFonts w:ascii="Calibri" w:eastAsia="Calibri" w:hAnsi="Calibri" w:cs="Calibri"/>
        </w:rPr>
        <w:t xml:space="preserve">ely in-house and can couple RPO software with preexisting “day-in-the-life” simulators. Typically, collaboration has to happen between a company that provides RPO and another company that provides the bus itself. </w:t>
      </w:r>
    </w:p>
    <w:p w14:paraId="01831738" w14:textId="22050526" w:rsidR="00DE26DC" w:rsidRDefault="00DE26DC" w:rsidP="00691AF5">
      <w:pPr>
        <w:spacing w:before="120" w:after="0" w:line="240" w:lineRule="auto"/>
        <w:jc w:val="both"/>
        <w:rPr>
          <w:rFonts w:ascii="Calibri" w:eastAsia="Calibri" w:hAnsi="Calibri" w:cs="Calibri"/>
        </w:rPr>
      </w:pPr>
      <w:r>
        <w:rPr>
          <w:rFonts w:ascii="Calibri" w:eastAsia="Calibri" w:hAnsi="Calibri" w:cs="Calibri"/>
        </w:rPr>
        <w:t>Finally, an intangible but equally important product</w:t>
      </w:r>
      <w:r w:rsidR="0073353D">
        <w:rPr>
          <w:rFonts w:ascii="Calibri" w:eastAsia="Calibri" w:hAnsi="Calibri" w:cs="Calibri"/>
        </w:rPr>
        <w:t>s</w:t>
      </w:r>
      <w:r>
        <w:rPr>
          <w:rFonts w:ascii="Calibri" w:eastAsia="Calibri" w:hAnsi="Calibri" w:cs="Calibri"/>
        </w:rPr>
        <w:t xml:space="preserve"> are the mathematical tools and analytical techniques that Maxar has to develop to enable low-cost RPO. For example, the LIDAR is an expensive sensor that we could potentially retire for more cost-effective solutions. But as a result, we have to innovate on how we perform navigation on a spacecraft for proximity ops. These innovations ultimately serve to enhance our in-space assets. </w:t>
      </w:r>
    </w:p>
    <w:p w14:paraId="1D1E6A5B" w14:textId="77777777" w:rsidR="00DE26DC" w:rsidRDefault="00DE26DC" w:rsidP="00691AF5">
      <w:pPr>
        <w:spacing w:before="120" w:after="0" w:line="240" w:lineRule="auto"/>
        <w:jc w:val="both"/>
        <w:rPr>
          <w:rFonts w:ascii="Calibri" w:eastAsia="Calibri" w:hAnsi="Calibri" w:cs="Calibri"/>
        </w:rPr>
      </w:pPr>
    </w:p>
    <w:p w14:paraId="6CE08E60" w14:textId="77777777" w:rsidR="0093145A" w:rsidRPr="0093145A" w:rsidRDefault="0093145A" w:rsidP="00691AF5">
      <w:pPr>
        <w:spacing w:before="120" w:after="0" w:line="240" w:lineRule="auto"/>
        <w:jc w:val="both"/>
        <w:rPr>
          <w:rFonts w:ascii="Calibri" w:eastAsia="Calibri" w:hAnsi="Calibri" w:cs="Calibri"/>
          <w:b/>
          <w:sz w:val="32"/>
        </w:rPr>
      </w:pPr>
      <w:r w:rsidRPr="0093145A">
        <w:rPr>
          <w:rFonts w:ascii="Calibri" w:eastAsia="Calibri" w:hAnsi="Calibri" w:cs="Calibri"/>
          <w:b/>
          <w:sz w:val="32"/>
          <w:highlight w:val="yellow"/>
        </w:rPr>
        <w:t>Part 2: RELEVANCE TO AFRL NEEDS</w:t>
      </w:r>
    </w:p>
    <w:p w14:paraId="7DC2F6AD" w14:textId="64620AF6" w:rsidR="0093145A" w:rsidRPr="0093145A" w:rsidRDefault="0093145A" w:rsidP="00691AF5">
      <w:pPr>
        <w:spacing w:before="120" w:after="0" w:line="240" w:lineRule="auto"/>
        <w:jc w:val="both"/>
        <w:rPr>
          <w:ins w:id="34" w:author="Sanpakit, Chriss" w:date="2019-09-09T21:40:00Z"/>
          <w:rFonts w:ascii="Calibri" w:eastAsia="Calibri" w:hAnsi="Calibri" w:cs="Calibri"/>
          <w:rPrChange w:id="35" w:author="Sanpakit, Chriss" w:date="2019-09-09T21:46:00Z">
            <w:rPr>
              <w:ins w:id="36" w:author="Sanpakit, Chriss" w:date="2019-09-09T21:40:00Z"/>
              <w:rFonts w:ascii="Calibri" w:hAnsi="Calibri" w:cs="Calibri"/>
              <w:color w:val="8064A2"/>
            </w:rPr>
          </w:rPrChange>
        </w:rPr>
      </w:pPr>
      <w:ins w:id="37" w:author="Sanpakit, Chriss" w:date="2019-09-09T21:35:00Z">
        <w:r w:rsidRPr="0093145A">
          <w:rPr>
            <w:rFonts w:ascii="Calibri" w:eastAsia="Calibri" w:hAnsi="Calibri" w:cs="Arial"/>
            <w:b/>
            <w:highlight w:val="yellow"/>
          </w:rPr>
          <w:t>P</w:t>
        </w:r>
      </w:ins>
      <w:r w:rsidRPr="0093145A">
        <w:rPr>
          <w:rFonts w:ascii="Calibri" w:eastAsia="Calibri" w:hAnsi="Calibri" w:cs="Arial"/>
          <w:b/>
          <w:highlight w:val="yellow"/>
        </w:rPr>
        <w:t>roblem Alignment.</w:t>
      </w:r>
      <w:r w:rsidRPr="0093145A">
        <w:rPr>
          <w:rFonts w:ascii="Calibri" w:eastAsia="Calibri" w:hAnsi="Calibri" w:cs="Calibri"/>
        </w:rPr>
        <w:t xml:space="preserve"> </w:t>
      </w:r>
      <w:del w:id="38" w:author="Sanpakit, Chriss" w:date="2019-09-09T21:35:00Z">
        <w:r w:rsidRPr="0093145A" w:rsidDel="009F0F8A">
          <w:rPr>
            <w:rFonts w:ascii="Calibri" w:eastAsia="Calibri" w:hAnsi="Calibri" w:cs="Calibri"/>
            <w:rPrChange w:id="39" w:author="Sanpakit, Chriss" w:date="2019-09-09T21:46:00Z">
              <w:rPr>
                <w:rFonts w:ascii="Calibri" w:hAnsi="Calibri" w:cs="Calibri"/>
                <w:color w:val="8064A2"/>
              </w:rPr>
            </w:rPrChange>
          </w:rPr>
          <w:delText>How well does your Problem Statement map to our published Topic Areas? Argue the problem you've chosen is a perfect fit with the problems for this Challenge.</w:delText>
        </w:r>
      </w:del>
      <w:ins w:id="40" w:author="Sanpakit, Chriss" w:date="2019-09-09T21:35:00Z">
        <w:r w:rsidRPr="0093145A">
          <w:rPr>
            <w:rFonts w:ascii="Calibri" w:eastAsia="Calibri" w:hAnsi="Calibri" w:cs="Calibri"/>
            <w:rPrChange w:id="41" w:author="Sanpakit, Chriss" w:date="2019-09-09T21:46:00Z">
              <w:rPr>
                <w:rFonts w:ascii="Calibri" w:hAnsi="Calibri" w:cs="Calibri"/>
                <w:color w:val="8064A2"/>
              </w:rPr>
            </w:rPrChange>
          </w:rPr>
          <w:t xml:space="preserve">Our primary developmental thrust directly addresses </w:t>
        </w:r>
        <w:r w:rsidRPr="003860F3">
          <w:rPr>
            <w:rFonts w:ascii="Calibri" w:eastAsia="Calibri" w:hAnsi="Calibri" w:cs="Calibri"/>
            <w:b/>
            <w:rPrChange w:id="42" w:author="Sanpakit, Chriss" w:date="2019-09-09T21:46:00Z">
              <w:rPr>
                <w:rFonts w:ascii="Calibri" w:hAnsi="Calibri" w:cs="Calibri"/>
                <w:color w:val="8064A2"/>
              </w:rPr>
            </w:rPrChange>
          </w:rPr>
          <w:t>Topic Area 1:</w:t>
        </w:r>
        <w:r w:rsidRPr="0093145A">
          <w:rPr>
            <w:rFonts w:ascii="Calibri" w:eastAsia="Calibri" w:hAnsi="Calibri" w:cs="Calibri"/>
            <w:rPrChange w:id="43" w:author="Sanpakit, Chriss" w:date="2019-09-09T21:46:00Z">
              <w:rPr>
                <w:rFonts w:ascii="Calibri" w:hAnsi="Calibri" w:cs="Calibri"/>
                <w:color w:val="8064A2"/>
              </w:rPr>
            </w:rPrChange>
          </w:rPr>
          <w:t xml:space="preserve"> We enable game-changing improvements </w:t>
        </w:r>
      </w:ins>
      <w:r w:rsidR="003860F3">
        <w:rPr>
          <w:rFonts w:ascii="Calibri" w:eastAsia="Calibri" w:hAnsi="Calibri" w:cs="Calibri"/>
        </w:rPr>
        <w:t>through the affordability of</w:t>
      </w:r>
      <w:ins w:id="44" w:author="Sanpakit, Chriss" w:date="2019-09-09T21:35:00Z">
        <w:r w:rsidRPr="0093145A">
          <w:rPr>
            <w:rFonts w:ascii="Calibri" w:eastAsia="Calibri" w:hAnsi="Calibri" w:cs="Calibri"/>
            <w:rPrChange w:id="45" w:author="Sanpakit, Chriss" w:date="2019-09-09T21:46:00Z">
              <w:rPr>
                <w:rFonts w:ascii="Calibri" w:hAnsi="Calibri" w:cs="Calibri"/>
                <w:color w:val="8064A2"/>
              </w:rPr>
            </w:rPrChange>
          </w:rPr>
          <w:t xml:space="preserve"> RPO software and sensor suite. </w:t>
        </w:r>
      </w:ins>
      <w:r w:rsidR="003860F3">
        <w:rPr>
          <w:rFonts w:ascii="Calibri" w:eastAsia="Calibri" w:hAnsi="Calibri" w:cs="Calibri"/>
        </w:rPr>
        <w:t>The proposed work directly addresses improvements</w:t>
      </w:r>
      <w:ins w:id="46" w:author="Sanpakit, Chriss" w:date="2019-09-09T21:37:00Z">
        <w:r w:rsidRPr="0093145A">
          <w:rPr>
            <w:rFonts w:ascii="Calibri" w:eastAsia="Calibri" w:hAnsi="Calibri" w:cs="Calibri"/>
            <w:rPrChange w:id="47" w:author="Sanpakit, Chriss" w:date="2019-09-09T21:46:00Z">
              <w:rPr>
                <w:rFonts w:ascii="Calibri" w:hAnsi="Calibri" w:cs="Calibri"/>
                <w:color w:val="8064A2"/>
              </w:rPr>
            </w:rPrChange>
          </w:rPr>
          <w:t xml:space="preserve"> to techniques in guidance, navigation, control, and autonomy, with applications to on-orbit servicing</w:t>
        </w:r>
      </w:ins>
      <w:r w:rsidR="00E95753">
        <w:rPr>
          <w:rFonts w:ascii="Calibri" w:eastAsia="Calibri" w:hAnsi="Calibri" w:cs="Calibri"/>
        </w:rPr>
        <w:t xml:space="preserve">, monitoring of uncooperative spacecraft, </w:t>
      </w:r>
      <w:r w:rsidR="003860F3">
        <w:rPr>
          <w:rFonts w:ascii="Calibri" w:eastAsia="Calibri" w:hAnsi="Calibri" w:cs="Calibri"/>
        </w:rPr>
        <w:t>space debris mitigation, and more</w:t>
      </w:r>
      <w:ins w:id="48" w:author="Sanpakit, Chriss" w:date="2019-09-09T21:37:00Z">
        <w:r w:rsidRPr="0093145A">
          <w:rPr>
            <w:rFonts w:ascii="Calibri" w:eastAsia="Calibri" w:hAnsi="Calibri" w:cs="Calibri"/>
            <w:rPrChange w:id="49" w:author="Sanpakit, Chriss" w:date="2019-09-09T21:46:00Z">
              <w:rPr>
                <w:rFonts w:ascii="Calibri" w:hAnsi="Calibri" w:cs="Calibri"/>
                <w:color w:val="8064A2"/>
              </w:rPr>
            </w:rPrChange>
          </w:rPr>
          <w:t xml:space="preserve">. </w:t>
        </w:r>
      </w:ins>
      <w:r w:rsidR="003860F3">
        <w:rPr>
          <w:rFonts w:ascii="Calibri" w:eastAsia="Calibri" w:hAnsi="Calibri" w:cs="Calibri"/>
        </w:rPr>
        <w:t xml:space="preserve">Additionally, we see gains in support for space operations: reliable and responsive access to space, and ultimately the development of novel designs to enable the above while maintaining a value proposition. </w:t>
      </w:r>
    </w:p>
    <w:p w14:paraId="2A84CA3A" w14:textId="3F9A34E4" w:rsidR="0079534C" w:rsidRPr="0093145A" w:rsidRDefault="00DD1631" w:rsidP="00691AF5">
      <w:pPr>
        <w:spacing w:before="120" w:after="0" w:line="240" w:lineRule="auto"/>
        <w:jc w:val="both"/>
        <w:rPr>
          <w:ins w:id="50" w:author="Sanpakit, Chriss" w:date="2019-09-09T21:45:00Z"/>
          <w:rFonts w:ascii="Calibri" w:eastAsia="Calibri" w:hAnsi="Calibri" w:cs="Calibri"/>
          <w:rPrChange w:id="51" w:author="Sanpakit, Chriss" w:date="2019-09-09T21:46:00Z">
            <w:rPr>
              <w:ins w:id="52" w:author="Sanpakit, Chriss" w:date="2019-09-09T21:45:00Z"/>
              <w:rFonts w:ascii="Calibri" w:hAnsi="Calibri" w:cs="Calibri"/>
              <w:color w:val="8064A2"/>
            </w:rPr>
          </w:rPrChange>
        </w:rPr>
      </w:pPr>
      <w:r>
        <w:rPr>
          <w:rFonts w:ascii="Calibri" w:eastAsia="Calibri" w:hAnsi="Calibri" w:cs="Calibri"/>
        </w:rPr>
        <w:t>Additionally</w:t>
      </w:r>
      <w:r w:rsidR="00AE76C9">
        <w:rPr>
          <w:rFonts w:ascii="Calibri" w:eastAsia="Calibri" w:hAnsi="Calibri" w:cs="Calibri"/>
        </w:rPr>
        <w:t xml:space="preserve">, </w:t>
      </w:r>
      <w:ins w:id="53" w:author="Sanpakit, Chriss" w:date="2019-09-09T21:40:00Z">
        <w:r w:rsidR="0093145A" w:rsidRPr="0093145A">
          <w:rPr>
            <w:rFonts w:ascii="Calibri" w:eastAsia="Calibri" w:hAnsi="Calibri" w:cs="Calibri"/>
            <w:rPrChange w:id="54" w:author="Sanpakit, Chriss" w:date="2019-09-09T21:46:00Z">
              <w:rPr>
                <w:rFonts w:ascii="Calibri" w:hAnsi="Calibri" w:cs="Calibri"/>
                <w:color w:val="8064A2"/>
              </w:rPr>
            </w:rPrChange>
          </w:rPr>
          <w:t xml:space="preserve">the Full-Scale simulation that </w:t>
        </w:r>
      </w:ins>
      <w:r w:rsidR="001C709E">
        <w:rPr>
          <w:rFonts w:ascii="Calibri" w:eastAsia="Calibri" w:hAnsi="Calibri" w:cs="Calibri"/>
        </w:rPr>
        <w:t>has to</w:t>
      </w:r>
      <w:ins w:id="55" w:author="Sanpakit, Chriss" w:date="2019-09-09T21:40:00Z">
        <w:r w:rsidR="0093145A" w:rsidRPr="0093145A">
          <w:rPr>
            <w:rFonts w:ascii="Calibri" w:eastAsia="Calibri" w:hAnsi="Calibri" w:cs="Calibri"/>
            <w:rPrChange w:id="56" w:author="Sanpakit, Chriss" w:date="2019-09-09T21:46:00Z">
              <w:rPr>
                <w:rFonts w:ascii="Calibri" w:hAnsi="Calibri" w:cs="Calibri"/>
                <w:color w:val="8064A2"/>
              </w:rPr>
            </w:rPrChange>
          </w:rPr>
          <w:t xml:space="preserve"> be developed would </w:t>
        </w:r>
      </w:ins>
      <w:r>
        <w:rPr>
          <w:rFonts w:ascii="Calibri" w:eastAsia="Calibri" w:hAnsi="Calibri" w:cs="Calibri"/>
        </w:rPr>
        <w:t xml:space="preserve">also </w:t>
      </w:r>
      <w:ins w:id="57" w:author="Sanpakit, Chriss" w:date="2019-09-09T21:40:00Z">
        <w:r w:rsidR="0093145A" w:rsidRPr="0093145A">
          <w:rPr>
            <w:rFonts w:ascii="Calibri" w:eastAsia="Calibri" w:hAnsi="Calibri" w:cs="Calibri"/>
            <w:rPrChange w:id="58" w:author="Sanpakit, Chriss" w:date="2019-09-09T21:46:00Z">
              <w:rPr>
                <w:rFonts w:ascii="Calibri" w:hAnsi="Calibri" w:cs="Calibri"/>
                <w:color w:val="8064A2"/>
              </w:rPr>
            </w:rPrChange>
          </w:rPr>
          <w:t>allow rapid response to</w:t>
        </w:r>
      </w:ins>
      <w:r w:rsidR="00AE76C9">
        <w:rPr>
          <w:rFonts w:ascii="Calibri" w:eastAsia="Calibri" w:hAnsi="Calibri" w:cs="Calibri"/>
        </w:rPr>
        <w:t xml:space="preserve"> potentially new </w:t>
      </w:r>
      <w:ins w:id="59" w:author="Sanpakit, Chriss" w:date="2019-09-09T21:40:00Z">
        <w:r w:rsidR="0093145A" w:rsidRPr="0093145A">
          <w:rPr>
            <w:rFonts w:ascii="Calibri" w:eastAsia="Calibri" w:hAnsi="Calibri" w:cs="Calibri"/>
            <w:rPrChange w:id="60" w:author="Sanpakit, Chriss" w:date="2019-09-09T21:46:00Z">
              <w:rPr>
                <w:rFonts w:ascii="Calibri" w:hAnsi="Calibri" w:cs="Calibri"/>
                <w:color w:val="8064A2"/>
              </w:rPr>
            </w:rPrChange>
          </w:rPr>
          <w:t xml:space="preserve">mission </w:t>
        </w:r>
      </w:ins>
      <w:r w:rsidR="00AE76C9">
        <w:rPr>
          <w:rFonts w:ascii="Calibri" w:eastAsia="Calibri" w:hAnsi="Calibri" w:cs="Calibri"/>
        </w:rPr>
        <w:t>concepts. This would mean</w:t>
      </w:r>
      <w:ins w:id="61" w:author="Sanpakit, Chriss" w:date="2019-09-09T21:41:00Z">
        <w:r w:rsidR="0093145A" w:rsidRPr="0093145A">
          <w:rPr>
            <w:rFonts w:ascii="Calibri" w:eastAsia="Calibri" w:hAnsi="Calibri" w:cs="Calibri"/>
            <w:rPrChange w:id="62" w:author="Sanpakit, Chriss" w:date="2019-09-09T21:46:00Z">
              <w:rPr>
                <w:rFonts w:ascii="Calibri" w:hAnsi="Calibri" w:cs="Calibri"/>
                <w:color w:val="8064A2"/>
              </w:rPr>
            </w:rPrChange>
          </w:rPr>
          <w:t xml:space="preserve"> reliable</w:t>
        </w:r>
      </w:ins>
      <w:r w:rsidR="001C709E">
        <w:rPr>
          <w:rFonts w:ascii="Calibri" w:eastAsia="Calibri" w:hAnsi="Calibri" w:cs="Calibri"/>
        </w:rPr>
        <w:t xml:space="preserve"> prototyping of</w:t>
      </w:r>
      <w:ins w:id="63" w:author="Sanpakit, Chriss" w:date="2019-09-09T21:41:00Z">
        <w:r w:rsidR="0093145A" w:rsidRPr="0093145A">
          <w:rPr>
            <w:rFonts w:ascii="Calibri" w:eastAsia="Calibri" w:hAnsi="Calibri" w:cs="Calibri"/>
            <w:rPrChange w:id="64" w:author="Sanpakit, Chriss" w:date="2019-09-09T21:46:00Z">
              <w:rPr>
                <w:rFonts w:ascii="Calibri" w:hAnsi="Calibri" w:cs="Calibri"/>
                <w:color w:val="8064A2"/>
              </w:rPr>
            </w:rPrChange>
          </w:rPr>
          <w:t xml:space="preserve"> in-space services</w:t>
        </w:r>
      </w:ins>
      <w:r w:rsidR="00AE76C9">
        <w:rPr>
          <w:rFonts w:ascii="Calibri" w:eastAsia="Calibri" w:hAnsi="Calibri" w:cs="Calibri"/>
        </w:rPr>
        <w:t xml:space="preserve"> and a means to inform future decisions</w:t>
      </w:r>
      <w:ins w:id="65" w:author="Sanpakit, Chriss" w:date="2019-09-09T21:41:00Z">
        <w:r w:rsidR="0093145A" w:rsidRPr="0093145A">
          <w:rPr>
            <w:rFonts w:ascii="Calibri" w:eastAsia="Calibri" w:hAnsi="Calibri" w:cs="Calibri"/>
            <w:rPrChange w:id="66" w:author="Sanpakit, Chriss" w:date="2019-09-09T21:46:00Z">
              <w:rPr>
                <w:rFonts w:ascii="Calibri" w:hAnsi="Calibri" w:cs="Calibri"/>
                <w:color w:val="8064A2"/>
              </w:rPr>
            </w:rPrChange>
          </w:rPr>
          <w:t>. In essence,</w:t>
        </w:r>
      </w:ins>
      <w:r w:rsidR="00AE76C9">
        <w:rPr>
          <w:rFonts w:ascii="Calibri" w:eastAsia="Calibri" w:hAnsi="Calibri" w:cs="Calibri"/>
        </w:rPr>
        <w:t xml:space="preserve"> the Air Force would procure</w:t>
      </w:r>
      <w:ins w:id="67" w:author="Sanpakit, Chriss" w:date="2019-09-09T21:41:00Z">
        <w:r w:rsidR="0093145A" w:rsidRPr="0093145A">
          <w:rPr>
            <w:rFonts w:ascii="Calibri" w:eastAsia="Calibri" w:hAnsi="Calibri" w:cs="Calibri"/>
            <w:rPrChange w:id="68" w:author="Sanpakit, Chriss" w:date="2019-09-09T21:46:00Z">
              <w:rPr>
                <w:rFonts w:ascii="Calibri" w:hAnsi="Calibri" w:cs="Calibri"/>
                <w:color w:val="8064A2"/>
              </w:rPr>
            </w:rPrChange>
          </w:rPr>
          <w:t xml:space="preserve"> an affordable and quickly accessible test-bed that we could use to address other applications of RPO. Thus, we also address </w:t>
        </w:r>
      </w:ins>
      <w:ins w:id="69" w:author="Sanpakit, Chriss" w:date="2019-09-09T21:44:00Z">
        <w:r w:rsidR="0093145A" w:rsidRPr="00C66770">
          <w:rPr>
            <w:rFonts w:ascii="Calibri" w:eastAsia="Calibri" w:hAnsi="Calibri" w:cs="Calibri"/>
            <w:b/>
            <w:rPrChange w:id="70" w:author="Sanpakit, Chriss" w:date="2019-09-09T21:46:00Z">
              <w:rPr>
                <w:rFonts w:ascii="Calibri" w:hAnsi="Calibri" w:cs="Calibri"/>
                <w:color w:val="8064A2"/>
              </w:rPr>
            </w:rPrChange>
          </w:rPr>
          <w:t>Topic Area 2</w:t>
        </w:r>
        <w:r w:rsidR="0093145A" w:rsidRPr="0093145A">
          <w:rPr>
            <w:rFonts w:ascii="Calibri" w:eastAsia="Calibri" w:hAnsi="Calibri" w:cs="Calibri"/>
            <w:rPrChange w:id="71" w:author="Sanpakit, Chriss" w:date="2019-09-09T21:46:00Z">
              <w:rPr>
                <w:rFonts w:ascii="Calibri" w:hAnsi="Calibri" w:cs="Calibri"/>
                <w:color w:val="8064A2"/>
              </w:rPr>
            </w:rPrChange>
          </w:rPr>
          <w:t>.</w:t>
        </w:r>
      </w:ins>
    </w:p>
    <w:p w14:paraId="76EF8505" w14:textId="77777777" w:rsidR="0093145A" w:rsidRPr="0093145A" w:rsidDel="00ED3CCD" w:rsidRDefault="0093145A" w:rsidP="00691AF5">
      <w:pPr>
        <w:spacing w:before="120" w:after="0" w:line="240" w:lineRule="auto"/>
        <w:jc w:val="both"/>
        <w:rPr>
          <w:del w:id="72" w:author="Sanpakit, Chriss" w:date="2019-09-09T21:46:00Z"/>
          <w:rFonts w:ascii="Calibri" w:eastAsia="Calibri" w:hAnsi="Calibri" w:cs="Calibri"/>
        </w:rPr>
      </w:pPr>
    </w:p>
    <w:p w14:paraId="68B08276" w14:textId="109C6AB9" w:rsidR="0093145A" w:rsidRPr="0093145A" w:rsidRDefault="0093145A" w:rsidP="00691AF5">
      <w:pPr>
        <w:spacing w:before="120" w:after="0" w:line="240" w:lineRule="auto"/>
        <w:jc w:val="both"/>
        <w:rPr>
          <w:rFonts w:ascii="Calibri" w:eastAsia="Calibri" w:hAnsi="Calibri" w:cs="Calibri"/>
        </w:rPr>
      </w:pPr>
      <w:ins w:id="73" w:author="Sanpakit, Chriss" w:date="2019-09-09T22:49:00Z">
        <w:r w:rsidRPr="0093145A">
          <w:rPr>
            <w:rFonts w:ascii="Calibri" w:eastAsia="Calibri" w:hAnsi="Calibri" w:cs="Arial"/>
            <w:b/>
            <w:highlight w:val="yellow"/>
          </w:rPr>
          <w:t>Problem Magnitude.</w:t>
        </w:r>
      </w:ins>
      <w:r w:rsidRPr="0093145A">
        <w:rPr>
          <w:rFonts w:ascii="Calibri" w:eastAsia="Calibri" w:hAnsi="Calibri" w:cs="Calibri"/>
          <w:rPrChange w:id="74" w:author="Sanpakit, Chriss" w:date="2019-09-09T22:55:00Z">
            <w:rPr>
              <w:rFonts w:ascii="Calibri" w:hAnsi="Calibri" w:cs="Calibri"/>
              <w:color w:val="8064A2"/>
            </w:rPr>
          </w:rPrChange>
        </w:rPr>
        <w:t xml:space="preserve"> </w:t>
      </w:r>
      <w:del w:id="75" w:author="Sanpakit, Chriss" w:date="2019-09-09T22:32:00Z">
        <w:r w:rsidRPr="0093145A" w:rsidDel="00C30D51">
          <w:rPr>
            <w:rFonts w:ascii="Calibri" w:eastAsia="Calibri" w:hAnsi="Calibri" w:cs="Calibri"/>
            <w:rPrChange w:id="76" w:author="Sanpakit, Chriss" w:date="2019-09-09T22:55:00Z">
              <w:rPr>
                <w:rFonts w:ascii="Calibri" w:hAnsi="Calibri" w:cs="Calibri"/>
                <w:color w:val="8064A2"/>
              </w:rPr>
            </w:rPrChange>
          </w:rPr>
          <w:delText>Look specifically at the problem to which this solution maps. Is this a big problem today? How "painful" is today's status quo for the Air Force? Make your best case that the problem(s) you solve are important for the Air Force.</w:delText>
        </w:r>
      </w:del>
      <w:ins w:id="77" w:author="Sanpakit, Chriss" w:date="2019-09-09T22:49:00Z">
        <w:r w:rsidRPr="0093145A">
          <w:rPr>
            <w:rFonts w:ascii="Calibri" w:eastAsia="Calibri" w:hAnsi="Calibri" w:cs="Calibri"/>
            <w:rPrChange w:id="78" w:author="Sanpakit, Chriss" w:date="2019-09-09T22:55:00Z">
              <w:rPr>
                <w:rFonts w:ascii="Calibri" w:hAnsi="Calibri" w:cs="Calibri"/>
                <w:color w:val="8064A2"/>
              </w:rPr>
            </w:rPrChange>
          </w:rPr>
          <w:t>Although s</w:t>
        </w:r>
      </w:ins>
      <w:ins w:id="79" w:author="Sanpakit, Chriss" w:date="2019-09-09T22:32:00Z">
        <w:r w:rsidRPr="0093145A">
          <w:rPr>
            <w:rFonts w:ascii="Calibri" w:eastAsia="Calibri" w:hAnsi="Calibri" w:cs="Calibri"/>
            <w:rPrChange w:id="80" w:author="Sanpakit, Chriss" w:date="2019-09-09T22:55:00Z">
              <w:rPr>
                <w:rFonts w:ascii="Calibri" w:hAnsi="Calibri" w:cs="Calibri"/>
                <w:color w:val="8064A2"/>
              </w:rPr>
            </w:rPrChange>
          </w:rPr>
          <w:t xml:space="preserve">pace rendezvous has </w:t>
        </w:r>
      </w:ins>
      <w:ins w:id="81" w:author="Sanpakit, Chriss" w:date="2019-09-09T22:35:00Z">
        <w:r w:rsidRPr="0093145A">
          <w:rPr>
            <w:rFonts w:ascii="Calibri" w:eastAsia="Calibri" w:hAnsi="Calibri" w:cs="Calibri"/>
            <w:rPrChange w:id="82" w:author="Sanpakit, Chriss" w:date="2019-09-09T22:55:00Z">
              <w:rPr>
                <w:rFonts w:ascii="Calibri" w:hAnsi="Calibri" w:cs="Calibri"/>
                <w:color w:val="8064A2"/>
              </w:rPr>
            </w:rPrChange>
          </w:rPr>
          <w:t xml:space="preserve">existed since the 1970’s and the commercial resupply </w:t>
        </w:r>
      </w:ins>
      <w:ins w:id="83" w:author="Sanpakit, Chriss" w:date="2019-09-09T22:36:00Z">
        <w:r w:rsidRPr="0093145A">
          <w:rPr>
            <w:rFonts w:ascii="Calibri" w:eastAsia="Calibri" w:hAnsi="Calibri" w:cs="Calibri"/>
            <w:rPrChange w:id="84" w:author="Sanpakit, Chriss" w:date="2019-09-09T22:55:00Z">
              <w:rPr>
                <w:rFonts w:ascii="Calibri" w:hAnsi="Calibri" w:cs="Calibri"/>
                <w:color w:val="8064A2"/>
              </w:rPr>
            </w:rPrChange>
          </w:rPr>
          <w:t>programs</w:t>
        </w:r>
      </w:ins>
      <w:ins w:id="85" w:author="Sanpakit, Chriss" w:date="2019-09-09T22:35:00Z">
        <w:r w:rsidRPr="0093145A">
          <w:rPr>
            <w:rFonts w:ascii="Calibri" w:eastAsia="Calibri" w:hAnsi="Calibri" w:cs="Calibri"/>
            <w:rPrChange w:id="86" w:author="Sanpakit, Chriss" w:date="2019-09-09T22:55:00Z">
              <w:rPr>
                <w:rFonts w:ascii="Calibri" w:hAnsi="Calibri" w:cs="Calibri"/>
                <w:color w:val="8064A2"/>
              </w:rPr>
            </w:rPrChange>
          </w:rPr>
          <w:t xml:space="preserve"> have seen </w:t>
        </w:r>
      </w:ins>
      <w:ins w:id="87" w:author="Sanpakit, Chriss" w:date="2019-09-09T22:36:00Z">
        <w:r w:rsidRPr="0093145A">
          <w:rPr>
            <w:rFonts w:ascii="Calibri" w:eastAsia="Calibri" w:hAnsi="Calibri" w:cs="Calibri"/>
            <w:rPrChange w:id="88" w:author="Sanpakit, Chriss" w:date="2019-09-09T22:55:00Z">
              <w:rPr>
                <w:rFonts w:ascii="Calibri" w:hAnsi="Calibri" w:cs="Calibri"/>
                <w:color w:val="8064A2"/>
              </w:rPr>
            </w:rPrChange>
          </w:rPr>
          <w:t>several successful RPO mission</w:t>
        </w:r>
      </w:ins>
      <w:ins w:id="89" w:author="Sanpakit, Chriss" w:date="2019-09-09T22:35:00Z">
        <w:r w:rsidRPr="0093145A">
          <w:rPr>
            <w:rFonts w:ascii="Calibri" w:eastAsia="Calibri" w:hAnsi="Calibri" w:cs="Calibri"/>
            <w:rPrChange w:id="90" w:author="Sanpakit, Chriss" w:date="2019-09-09T22:55:00Z">
              <w:rPr>
                <w:rFonts w:ascii="Calibri" w:hAnsi="Calibri" w:cs="Calibri"/>
                <w:color w:val="8064A2"/>
              </w:rPr>
            </w:rPrChange>
          </w:rPr>
          <w:t>, the prohibitive cost and developmental time has always been the main shortcoming. Perhaps even fewer</w:t>
        </w:r>
      </w:ins>
      <w:ins w:id="91" w:author="Sanpakit, Chriss" w:date="2019-09-09T22:39:00Z">
        <w:r w:rsidRPr="0093145A">
          <w:rPr>
            <w:rFonts w:ascii="Calibri" w:eastAsia="Calibri" w:hAnsi="Calibri" w:cs="Calibri"/>
            <w:rPrChange w:id="92" w:author="Sanpakit, Chriss" w:date="2019-09-09T22:55:00Z">
              <w:rPr>
                <w:rFonts w:ascii="Calibri" w:hAnsi="Calibri" w:cs="Calibri"/>
                <w:color w:val="8064A2"/>
              </w:rPr>
            </w:rPrChange>
          </w:rPr>
          <w:t xml:space="preserve"> commercial</w:t>
        </w:r>
      </w:ins>
      <w:ins w:id="93" w:author="Sanpakit, Chriss" w:date="2019-09-09T22:35:00Z">
        <w:r w:rsidRPr="0093145A">
          <w:rPr>
            <w:rFonts w:ascii="Calibri" w:eastAsia="Calibri" w:hAnsi="Calibri" w:cs="Calibri"/>
            <w:rPrChange w:id="94" w:author="Sanpakit, Chriss" w:date="2019-09-09T22:55:00Z">
              <w:rPr>
                <w:rFonts w:ascii="Calibri" w:hAnsi="Calibri" w:cs="Calibri"/>
                <w:color w:val="8064A2"/>
              </w:rPr>
            </w:rPrChange>
          </w:rPr>
          <w:t xml:space="preserve"> agencies offer an entirely in-house developed spacecraft, from bus and payload integration to software development. To truly enable affordable access to RPO would </w:t>
        </w:r>
      </w:ins>
      <w:ins w:id="95" w:author="Sanpakit, Chriss" w:date="2019-09-09T22:41:00Z">
        <w:r w:rsidRPr="0093145A">
          <w:rPr>
            <w:rFonts w:ascii="Calibri" w:eastAsia="Calibri" w:hAnsi="Calibri" w:cs="Calibri"/>
            <w:rPrChange w:id="96" w:author="Sanpakit, Chriss" w:date="2019-09-09T22:55:00Z">
              <w:rPr>
                <w:rFonts w:ascii="Calibri" w:hAnsi="Calibri" w:cs="Calibri"/>
                <w:color w:val="8064A2"/>
              </w:rPr>
            </w:rPrChange>
          </w:rPr>
          <w:t>allow</w:t>
        </w:r>
      </w:ins>
      <w:ins w:id="97" w:author="Sanpakit, Chriss" w:date="2019-09-09T22:35:00Z">
        <w:r w:rsidRPr="0093145A">
          <w:rPr>
            <w:rFonts w:ascii="Calibri" w:eastAsia="Calibri" w:hAnsi="Calibri" w:cs="Calibri"/>
            <w:rPrChange w:id="98" w:author="Sanpakit, Chriss" w:date="2019-09-09T22:55:00Z">
              <w:rPr>
                <w:rFonts w:ascii="Calibri" w:hAnsi="Calibri" w:cs="Calibri"/>
                <w:color w:val="8064A2"/>
              </w:rPr>
            </w:rPrChange>
          </w:rPr>
          <w:t xml:space="preserve"> the air force to respond to several types of missions </w:t>
        </w:r>
      </w:ins>
      <w:ins w:id="99" w:author="Sanpakit, Chriss" w:date="2019-09-09T22:42:00Z">
        <w:r w:rsidRPr="0093145A">
          <w:rPr>
            <w:rFonts w:ascii="Calibri" w:eastAsia="Calibri" w:hAnsi="Calibri" w:cs="Calibri"/>
            <w:rPrChange w:id="100" w:author="Sanpakit, Chriss" w:date="2019-09-09T22:55:00Z">
              <w:rPr>
                <w:rFonts w:ascii="Calibri" w:hAnsi="Calibri" w:cs="Calibri"/>
                <w:color w:val="8064A2"/>
              </w:rPr>
            </w:rPrChange>
          </w:rPr>
          <w:t>with substantially lower cost burden.</w:t>
        </w:r>
      </w:ins>
      <w:ins w:id="101" w:author="Sanpakit, Chriss" w:date="2019-09-09T22:35:00Z">
        <w:r w:rsidRPr="0093145A">
          <w:rPr>
            <w:rFonts w:ascii="Calibri" w:eastAsia="Calibri" w:hAnsi="Calibri" w:cs="Calibri"/>
            <w:rPrChange w:id="102" w:author="Sanpakit, Chriss" w:date="2019-09-09T22:55:00Z">
              <w:rPr>
                <w:rFonts w:ascii="Calibri" w:hAnsi="Calibri" w:cs="Calibri"/>
                <w:color w:val="8064A2"/>
              </w:rPr>
            </w:rPrChange>
          </w:rPr>
          <w:t xml:space="preserve"> </w:t>
        </w:r>
      </w:ins>
      <w:r w:rsidR="00942CEF">
        <w:rPr>
          <w:rFonts w:ascii="Calibri" w:eastAsia="Calibri" w:hAnsi="Calibri" w:cs="Calibri"/>
        </w:rPr>
        <w:t xml:space="preserve">It changes the way they approach the mission. </w:t>
      </w:r>
      <w:r w:rsidR="00DF3523">
        <w:rPr>
          <w:rFonts w:ascii="Calibri" w:eastAsia="Calibri" w:hAnsi="Calibri" w:cs="Calibri"/>
        </w:rPr>
        <w:t xml:space="preserve">Regardless of the application, giving affordable access to our airmen and future space operators enables execution of agile missions and opportunities to respond to growing space-based threats. </w:t>
      </w:r>
    </w:p>
    <w:p w14:paraId="4BF535B3" w14:textId="424936A6" w:rsidR="00F2069B" w:rsidRDefault="0093145A" w:rsidP="00691AF5">
      <w:pPr>
        <w:spacing w:before="120" w:after="0" w:line="240" w:lineRule="auto"/>
        <w:jc w:val="both"/>
        <w:rPr>
          <w:rFonts w:ascii="Calibri" w:eastAsia="Calibri" w:hAnsi="Calibri" w:cs="Calibri"/>
        </w:rPr>
      </w:pPr>
      <w:ins w:id="103" w:author="Sanpakit, Chriss" w:date="2019-09-09T23:02:00Z">
        <w:r w:rsidRPr="0093145A">
          <w:rPr>
            <w:rFonts w:ascii="Calibri" w:eastAsia="Calibri" w:hAnsi="Calibri" w:cs="Arial"/>
            <w:b/>
            <w:highlight w:val="yellow"/>
          </w:rPr>
          <w:t>O</w:t>
        </w:r>
      </w:ins>
      <w:r w:rsidRPr="0093145A">
        <w:rPr>
          <w:rFonts w:ascii="Calibri" w:eastAsia="Calibri" w:hAnsi="Calibri" w:cs="Arial"/>
          <w:b/>
          <w:highlight w:val="yellow"/>
        </w:rPr>
        <w:t>perational Impact.</w:t>
      </w:r>
      <w:r w:rsidRPr="0093145A">
        <w:rPr>
          <w:rFonts w:ascii="Calibri" w:eastAsia="Calibri" w:hAnsi="Calibri" w:cs="Calibri"/>
        </w:rPr>
        <w:t xml:space="preserve"> </w:t>
      </w:r>
      <w:del w:id="104" w:author="Sanpakit, Chriss" w:date="2019-09-09T23:02:00Z">
        <w:r w:rsidRPr="0093145A" w:rsidDel="00202BA8">
          <w:rPr>
            <w:rFonts w:ascii="Calibri" w:eastAsia="Calibri" w:hAnsi="Calibri" w:cs="Calibri"/>
          </w:rPr>
          <w:delText xml:space="preserve">Looking only at the airmen who will be impacted by your solution, argue that their jobs or lives will be significantly improved if your solution is adopted. What is the impact of your solution </w:delText>
        </w:r>
        <w:r w:rsidRPr="0093145A" w:rsidDel="00202BA8">
          <w:rPr>
            <w:rFonts w:ascii="Calibri" w:eastAsia="Calibri" w:hAnsi="Calibri" w:cs="Calibri"/>
          </w:rPr>
          <w:lastRenderedPageBreak/>
          <w:delText>for an airman vs. today's solutions?</w:delText>
        </w:r>
      </w:del>
      <w:ins w:id="105" w:author="Sanpakit, Chriss" w:date="2019-09-09T23:02:00Z">
        <w:r w:rsidRPr="0093145A">
          <w:rPr>
            <w:rFonts w:ascii="Calibri" w:eastAsia="Calibri" w:hAnsi="Calibri" w:cs="Calibri"/>
          </w:rPr>
          <w:t>There are several Air Force assets that airmen currently depend on</w:t>
        </w:r>
      </w:ins>
      <w:ins w:id="106" w:author="Sanpakit, Chriss" w:date="2019-09-09T23:14:00Z">
        <w:r w:rsidRPr="0093145A">
          <w:rPr>
            <w:rFonts w:ascii="Calibri" w:eastAsia="Calibri" w:hAnsi="Calibri" w:cs="Calibri"/>
          </w:rPr>
          <w:t xml:space="preserve"> or have national security interest over</w:t>
        </w:r>
      </w:ins>
      <w:ins w:id="107" w:author="Sanpakit, Chriss" w:date="2019-09-09T23:02:00Z">
        <w:r w:rsidRPr="0093145A">
          <w:rPr>
            <w:rFonts w:ascii="Calibri" w:eastAsia="Calibri" w:hAnsi="Calibri" w:cs="Calibri"/>
          </w:rPr>
          <w:t xml:space="preserve">. From communication satellites to </w:t>
        </w:r>
      </w:ins>
      <w:ins w:id="108" w:author="Sanpakit, Chriss" w:date="2019-09-09T23:14:00Z">
        <w:r w:rsidRPr="0093145A">
          <w:rPr>
            <w:rFonts w:ascii="Calibri" w:eastAsia="Calibri" w:hAnsi="Calibri" w:cs="Calibri"/>
          </w:rPr>
          <w:t xml:space="preserve">anomalous resident space objects. </w:t>
        </w:r>
      </w:ins>
      <w:ins w:id="109" w:author="Sanpakit, Chriss" w:date="2019-09-09T23:03:00Z">
        <w:r w:rsidRPr="0093145A">
          <w:rPr>
            <w:rFonts w:ascii="Calibri" w:eastAsia="Calibri" w:hAnsi="Calibri" w:cs="Calibri"/>
          </w:rPr>
          <w:t xml:space="preserve"> Yet, the cost of rendezvous is just another reason why</w:t>
        </w:r>
      </w:ins>
      <w:r w:rsidR="00B21833">
        <w:rPr>
          <w:rFonts w:ascii="Calibri" w:eastAsia="Calibri" w:hAnsi="Calibri" w:cs="Calibri"/>
        </w:rPr>
        <w:t xml:space="preserve"> not</w:t>
      </w:r>
      <w:ins w:id="110" w:author="Sanpakit, Chriss" w:date="2019-09-09T23:03:00Z">
        <w:r w:rsidRPr="0093145A">
          <w:rPr>
            <w:rFonts w:ascii="Calibri" w:eastAsia="Calibri" w:hAnsi="Calibri" w:cs="Calibri"/>
          </w:rPr>
          <w:t xml:space="preserve"> designing a satellite to be serviced or simply launching a new satellite might ultimately be cheaper.</w:t>
        </w:r>
      </w:ins>
      <w:ins w:id="111" w:author="Sanpakit, Chriss" w:date="2019-09-09T23:04:00Z">
        <w:r w:rsidRPr="0093145A">
          <w:rPr>
            <w:rFonts w:ascii="Calibri" w:eastAsia="Calibri" w:hAnsi="Calibri" w:cs="Calibri"/>
          </w:rPr>
          <w:t xml:space="preserve"> </w:t>
        </w:r>
      </w:ins>
      <w:ins w:id="112" w:author="Sanpakit, Chriss" w:date="2019-09-09T23:11:00Z">
        <w:r w:rsidRPr="0093145A">
          <w:rPr>
            <w:rFonts w:ascii="Calibri" w:eastAsia="Calibri" w:hAnsi="Calibri" w:cs="Calibri"/>
          </w:rPr>
          <w:t>In other words, t</w:t>
        </w:r>
      </w:ins>
      <w:ins w:id="113" w:author="Sanpakit, Chriss" w:date="2019-09-09T23:04:00Z">
        <w:r w:rsidRPr="0093145A">
          <w:rPr>
            <w:rFonts w:ascii="Calibri" w:eastAsia="Calibri" w:hAnsi="Calibri" w:cs="Calibri"/>
          </w:rPr>
          <w:t>he airmen today require time-critical response</w:t>
        </w:r>
      </w:ins>
      <w:ins w:id="114" w:author="Sanpakit, Chriss" w:date="2019-09-09T23:10:00Z">
        <w:r w:rsidRPr="0093145A">
          <w:rPr>
            <w:rFonts w:ascii="Calibri" w:eastAsia="Calibri" w:hAnsi="Calibri" w:cs="Calibri"/>
          </w:rPr>
          <w:t>s</w:t>
        </w:r>
      </w:ins>
      <w:ins w:id="115" w:author="Sanpakit, Chriss" w:date="2019-09-09T23:04:00Z">
        <w:r w:rsidRPr="0093145A">
          <w:rPr>
            <w:rFonts w:ascii="Calibri" w:eastAsia="Calibri" w:hAnsi="Calibri" w:cs="Calibri"/>
          </w:rPr>
          <w:t xml:space="preserve"> to their own missions that</w:t>
        </w:r>
      </w:ins>
      <w:r w:rsidR="00B21833">
        <w:rPr>
          <w:rFonts w:ascii="Calibri" w:eastAsia="Calibri" w:hAnsi="Calibri" w:cs="Calibri"/>
        </w:rPr>
        <w:t xml:space="preserve"> a</w:t>
      </w:r>
      <w:ins w:id="116" w:author="Sanpakit, Chriss" w:date="2019-09-09T23:10:00Z">
        <w:r w:rsidRPr="0093145A">
          <w:rPr>
            <w:rFonts w:ascii="Calibri" w:eastAsia="Calibri" w:hAnsi="Calibri" w:cs="Calibri"/>
          </w:rPr>
          <w:t xml:space="preserve"> commercially oriented company</w:t>
        </w:r>
      </w:ins>
      <w:ins w:id="117" w:author="Sanpakit, Chriss" w:date="2019-09-09T23:04:00Z">
        <w:r w:rsidRPr="0093145A">
          <w:rPr>
            <w:rFonts w:ascii="Calibri" w:eastAsia="Calibri" w:hAnsi="Calibri" w:cs="Calibri"/>
          </w:rPr>
          <w:t xml:space="preserve"> could provide. </w:t>
        </w:r>
      </w:ins>
      <w:r w:rsidR="00D174A5">
        <w:rPr>
          <w:rFonts w:ascii="Calibri" w:eastAsia="Calibri" w:hAnsi="Calibri" w:cs="Calibri"/>
        </w:rPr>
        <w:t>There is a</w:t>
      </w:r>
      <w:ins w:id="118" w:author="Sanpakit, Chriss" w:date="2019-09-09T23:04:00Z">
        <w:r w:rsidRPr="0093145A">
          <w:rPr>
            <w:rFonts w:ascii="Calibri" w:eastAsia="Calibri" w:hAnsi="Calibri" w:cs="Calibri"/>
          </w:rPr>
          <w:t xml:space="preserve"> shift in the current space-race paradigm that RPO becomes an enabling technology </w:t>
        </w:r>
        <w:commentRangeStart w:id="119"/>
        <w:r w:rsidRPr="0093145A">
          <w:rPr>
            <w:rFonts w:ascii="Calibri" w:eastAsia="Calibri" w:hAnsi="Calibri" w:cs="Calibri"/>
          </w:rPr>
          <w:t>for</w:t>
        </w:r>
      </w:ins>
      <w:commentRangeEnd w:id="119"/>
      <w:r w:rsidR="007B1999">
        <w:rPr>
          <w:rStyle w:val="CommentReference"/>
        </w:rPr>
        <w:commentReference w:id="119"/>
      </w:r>
      <w:ins w:id="120" w:author="Sanpakit, Chriss" w:date="2019-09-09T23:04:00Z">
        <w:r w:rsidRPr="0093145A">
          <w:rPr>
            <w:rFonts w:ascii="Calibri" w:eastAsia="Calibri" w:hAnsi="Calibri" w:cs="Calibri"/>
          </w:rPr>
          <w:t xml:space="preserve">. </w:t>
        </w:r>
      </w:ins>
    </w:p>
    <w:p w14:paraId="10938658" w14:textId="25F36CBA" w:rsidR="000B55C1" w:rsidRPr="0093145A" w:rsidRDefault="0093145A" w:rsidP="000B55C1">
      <w:pPr>
        <w:spacing w:before="120" w:after="0" w:line="240" w:lineRule="auto"/>
        <w:jc w:val="both"/>
        <w:rPr>
          <w:rFonts w:ascii="Calibri" w:eastAsia="Calibri" w:hAnsi="Calibri" w:cs="Calibri"/>
        </w:rPr>
      </w:pPr>
      <w:ins w:id="121" w:author="Sanpakit, Chriss" w:date="2019-09-09T23:18:00Z">
        <w:r w:rsidRPr="0093145A">
          <w:rPr>
            <w:rFonts w:ascii="Calibri" w:eastAsia="Calibri" w:hAnsi="Calibri" w:cs="Arial"/>
            <w:b/>
            <w:highlight w:val="yellow"/>
          </w:rPr>
          <w:t>S</w:t>
        </w:r>
      </w:ins>
      <w:r w:rsidRPr="0093145A">
        <w:rPr>
          <w:rFonts w:ascii="Calibri" w:eastAsia="Calibri" w:hAnsi="Calibri" w:cs="Arial"/>
          <w:b/>
          <w:highlight w:val="yellow"/>
        </w:rPr>
        <w:t>cale</w:t>
      </w:r>
      <w:r w:rsidRPr="0093145A">
        <w:rPr>
          <w:rFonts w:ascii="Calibri" w:eastAsia="Calibri" w:hAnsi="Calibri" w:cs="Arial"/>
          <w:b/>
        </w:rPr>
        <w:t>.</w:t>
      </w:r>
      <w:r w:rsidRPr="0093145A">
        <w:rPr>
          <w:rFonts w:ascii="Calibri" w:eastAsia="Calibri" w:hAnsi="Calibri" w:cs="Calibri"/>
        </w:rPr>
        <w:t xml:space="preserve"> </w:t>
      </w:r>
      <w:ins w:id="122" w:author="Sanpakit, Chriss" w:date="2019-09-09T23:18:00Z">
        <w:r w:rsidRPr="0093145A">
          <w:rPr>
            <w:rFonts w:ascii="Calibri" w:eastAsia="Calibri" w:hAnsi="Calibri" w:cs="Calibri"/>
          </w:rPr>
          <w:t xml:space="preserve">An argument can be made that if our architecture was realized, then the cost of a RPO (which could range in the millions per vehicle), could be realized for hundreds of thousands, potentially an order of magnitude of cost savings. </w:t>
        </w:r>
      </w:ins>
      <w:r w:rsidR="000B55C1">
        <w:rPr>
          <w:rFonts w:ascii="Calibri" w:eastAsia="Calibri" w:hAnsi="Calibri" w:cs="Calibri"/>
        </w:rPr>
        <w:t xml:space="preserve">These architectural changes will drastically affect the way our airmen approach their missions. </w:t>
      </w:r>
      <w:r w:rsidR="00782E05">
        <w:rPr>
          <w:rFonts w:ascii="Calibri" w:eastAsia="Calibri" w:hAnsi="Calibri" w:cs="Calibri"/>
        </w:rPr>
        <w:t>We see</w:t>
      </w:r>
      <w:r w:rsidR="000B55C1">
        <w:rPr>
          <w:rFonts w:ascii="Calibri" w:eastAsia="Calibri" w:hAnsi="Calibri" w:cs="Calibri"/>
        </w:rPr>
        <w:t xml:space="preserve"> impro</w:t>
      </w:r>
      <w:r w:rsidR="000B55C1">
        <w:rPr>
          <w:rFonts w:ascii="Calibri" w:eastAsia="Calibri" w:hAnsi="Calibri" w:cs="Calibri"/>
        </w:rPr>
        <w:t xml:space="preserve">ved control of the space domain, how we launch future assets </w:t>
      </w:r>
      <w:r w:rsidR="005C3B4F">
        <w:rPr>
          <w:rFonts w:ascii="Calibri" w:eastAsia="Calibri" w:hAnsi="Calibri" w:cs="Calibri"/>
        </w:rPr>
        <w:t xml:space="preserve">will change, and what we consider as “possible” in space will shift. </w:t>
      </w:r>
      <w:r w:rsidR="000B55C1">
        <w:rPr>
          <w:rFonts w:ascii="Calibri" w:eastAsia="Calibri" w:hAnsi="Calibri" w:cs="Calibri"/>
        </w:rPr>
        <w:t xml:space="preserve"> </w:t>
      </w:r>
    </w:p>
    <w:p w14:paraId="65C65D28" w14:textId="6F2DED4C" w:rsidR="007B1999" w:rsidRPr="0093145A" w:rsidRDefault="007B1999" w:rsidP="007B1999">
      <w:pPr>
        <w:spacing w:before="120" w:after="0" w:line="240" w:lineRule="auto"/>
        <w:jc w:val="both"/>
        <w:rPr>
          <w:rFonts w:ascii="Calibri" w:eastAsia="Calibri" w:hAnsi="Calibri" w:cs="Calibri"/>
        </w:rPr>
      </w:pPr>
      <w:r>
        <w:rPr>
          <w:rFonts w:ascii="Calibri" w:eastAsia="Calibri" w:hAnsi="Calibri" w:cs="Calibri"/>
        </w:rPr>
        <w:t xml:space="preserve">As an example of an operational scenario, </w:t>
      </w:r>
      <w:ins w:id="123" w:author="Sanpakit, Chriss" w:date="2019-09-09T23:18:00Z">
        <w:r w:rsidRPr="0093145A">
          <w:rPr>
            <w:rFonts w:ascii="Calibri" w:eastAsia="Calibri" w:hAnsi="Calibri" w:cs="Calibri"/>
          </w:rPr>
          <w:t>airmen</w:t>
        </w:r>
      </w:ins>
      <w:r>
        <w:rPr>
          <w:rFonts w:ascii="Calibri" w:eastAsia="Calibri" w:hAnsi="Calibri" w:cs="Calibri"/>
        </w:rPr>
        <w:t xml:space="preserve"> may need to respond to a foreign, uncooperative spacecraft through inspection</w:t>
      </w:r>
      <w:ins w:id="124" w:author="Sanpakit, Chriss" w:date="2019-09-09T23:18:00Z">
        <w:r w:rsidRPr="0093145A">
          <w:rPr>
            <w:rFonts w:ascii="Calibri" w:eastAsia="Calibri" w:hAnsi="Calibri" w:cs="Calibri"/>
          </w:rPr>
          <w:t xml:space="preserve">. Rapid </w:t>
        </w:r>
      </w:ins>
      <w:r>
        <w:rPr>
          <w:rFonts w:ascii="Calibri" w:eastAsia="Calibri" w:hAnsi="Calibri" w:cs="Calibri"/>
        </w:rPr>
        <w:t>fielding</w:t>
      </w:r>
      <w:ins w:id="125" w:author="Sanpakit, Chriss" w:date="2019-09-09T23:18:00Z">
        <w:r w:rsidRPr="0093145A">
          <w:rPr>
            <w:rFonts w:ascii="Calibri" w:eastAsia="Calibri" w:hAnsi="Calibri" w:cs="Calibri"/>
          </w:rPr>
          <w:t xml:space="preserve"> via a full-scale simulation </w:t>
        </w:r>
      </w:ins>
      <w:r>
        <w:rPr>
          <w:rFonts w:ascii="Calibri" w:eastAsia="Calibri" w:hAnsi="Calibri" w:cs="Calibri"/>
        </w:rPr>
        <w:t>(</w:t>
      </w:r>
      <w:ins w:id="126" w:author="Sanpakit, Chriss" w:date="2019-09-09T23:18:00Z">
        <w:r w:rsidRPr="0093145A">
          <w:rPr>
            <w:rFonts w:ascii="Calibri" w:eastAsia="Calibri" w:hAnsi="Calibri" w:cs="Calibri"/>
          </w:rPr>
          <w:t>such as the one we propose</w:t>
        </w:r>
      </w:ins>
      <w:r>
        <w:rPr>
          <w:rFonts w:ascii="Calibri" w:eastAsia="Calibri" w:hAnsi="Calibri" w:cs="Calibri"/>
        </w:rPr>
        <w:t>)</w:t>
      </w:r>
      <w:ins w:id="127" w:author="Sanpakit, Chriss" w:date="2019-09-09T23:18:00Z">
        <w:r w:rsidRPr="0093145A">
          <w:rPr>
            <w:rFonts w:ascii="Calibri" w:eastAsia="Calibri" w:hAnsi="Calibri" w:cs="Calibri"/>
          </w:rPr>
          <w:t xml:space="preserve"> </w:t>
        </w:r>
      </w:ins>
      <w:r>
        <w:rPr>
          <w:rFonts w:ascii="Calibri" w:eastAsia="Calibri" w:hAnsi="Calibri" w:cs="Calibri"/>
        </w:rPr>
        <w:t>may be a key capability for the Air Force</w:t>
      </w:r>
      <w:ins w:id="128" w:author="Sanpakit, Chriss" w:date="2019-09-09T23:19:00Z">
        <w:r w:rsidRPr="0093145A">
          <w:rPr>
            <w:rFonts w:ascii="Calibri" w:eastAsia="Calibri" w:hAnsi="Calibri" w:cs="Calibri"/>
          </w:rPr>
          <w:t>.</w:t>
        </w:r>
      </w:ins>
      <w:r>
        <w:rPr>
          <w:rFonts w:ascii="Calibri" w:eastAsia="Calibri" w:hAnsi="Calibri" w:cs="Calibri"/>
        </w:rPr>
        <w:t xml:space="preserve"> A</w:t>
      </w:r>
      <w:r w:rsidR="00F04B3F">
        <w:rPr>
          <w:rFonts w:ascii="Calibri" w:eastAsia="Calibri" w:hAnsi="Calibri" w:cs="Calibri"/>
        </w:rPr>
        <w:t xml:space="preserve"> fully mature product is synonymous with repeatability and reusability, to the point where </w:t>
      </w:r>
      <w:r>
        <w:rPr>
          <w:rFonts w:ascii="Calibri" w:eastAsia="Calibri" w:hAnsi="Calibri" w:cs="Calibri"/>
        </w:rPr>
        <w:t>the air force can perform RPO to the point where it becomes unremarkable</w:t>
      </w:r>
      <w:r w:rsidR="00761C4A">
        <w:rPr>
          <w:rFonts w:ascii="Calibri" w:eastAsia="Calibri" w:hAnsi="Calibri" w:cs="Calibri"/>
        </w:rPr>
        <w:t>.</w:t>
      </w:r>
      <w:r>
        <w:rPr>
          <w:rFonts w:ascii="Calibri" w:eastAsia="Calibri" w:hAnsi="Calibri" w:cs="Calibri"/>
        </w:rPr>
        <w:t xml:space="preserve"> </w:t>
      </w:r>
    </w:p>
    <w:p w14:paraId="17A8B746" w14:textId="77777777" w:rsidR="000B55C1" w:rsidRDefault="000B55C1" w:rsidP="00691AF5">
      <w:pPr>
        <w:spacing w:before="120" w:after="0" w:line="240" w:lineRule="auto"/>
        <w:jc w:val="both"/>
        <w:rPr>
          <w:rFonts w:ascii="Calibri" w:eastAsia="Calibri" w:hAnsi="Calibri" w:cs="Calibri"/>
        </w:rPr>
      </w:pPr>
    </w:p>
    <w:p w14:paraId="538FAC49" w14:textId="2BA625D5" w:rsidR="0093145A" w:rsidRPr="0093145A" w:rsidRDefault="0093145A" w:rsidP="00691AF5">
      <w:pPr>
        <w:spacing w:before="120" w:after="0" w:line="240" w:lineRule="auto"/>
        <w:jc w:val="both"/>
        <w:rPr>
          <w:rFonts w:ascii="Calibri" w:eastAsia="Calibri" w:hAnsi="Calibri" w:cs="Calibri"/>
        </w:rPr>
      </w:pPr>
      <w:ins w:id="129" w:author="Sanpakit, Chriss" w:date="2019-09-09T23:21:00Z">
        <w:r w:rsidRPr="0093145A">
          <w:rPr>
            <w:rFonts w:ascii="Calibri" w:eastAsia="Calibri" w:hAnsi="Calibri" w:cs="Arial"/>
            <w:b/>
            <w:highlight w:val="yellow"/>
          </w:rPr>
          <w:t>D</w:t>
        </w:r>
      </w:ins>
      <w:r w:rsidRPr="0093145A">
        <w:rPr>
          <w:rFonts w:ascii="Calibri" w:eastAsia="Calibri" w:hAnsi="Calibri" w:cs="Arial"/>
          <w:b/>
          <w:highlight w:val="yellow"/>
        </w:rPr>
        <w:t>egree of Innovation.</w:t>
      </w:r>
      <w:r w:rsidRPr="0093145A">
        <w:rPr>
          <w:rFonts w:ascii="Calibri" w:eastAsia="Calibri" w:hAnsi="Calibri" w:cs="Calibri"/>
        </w:rPr>
        <w:t xml:space="preserve"> </w:t>
      </w:r>
      <w:del w:id="130" w:author="Sanpakit, Chriss" w:date="2019-09-09T23:21:00Z">
        <w:r w:rsidRPr="0093145A" w:rsidDel="0008056E">
          <w:rPr>
            <w:rFonts w:ascii="Calibri" w:eastAsia="Calibri" w:hAnsi="Calibri" w:cs="Calibri"/>
          </w:rPr>
          <w:delText>Describe what's innovative about your approach? How big a departure from existing clinical / technical approaches is your solution?</w:delText>
        </w:r>
      </w:del>
      <w:ins w:id="131" w:author="Sanpakit, Chriss" w:date="2019-09-09T23:21:00Z">
        <w:r w:rsidRPr="0093145A">
          <w:rPr>
            <w:rFonts w:ascii="Calibri" w:eastAsia="Calibri" w:hAnsi="Calibri" w:cs="Calibri"/>
          </w:rPr>
          <w:t xml:space="preserve">Due to the natural conservatism of the aerospace industry, agencies that have heritage have become the de facto standard when it comes </w:t>
        </w:r>
      </w:ins>
      <w:r w:rsidR="000A3125">
        <w:rPr>
          <w:rFonts w:ascii="Calibri" w:eastAsia="Calibri" w:hAnsi="Calibri" w:cs="Calibri"/>
        </w:rPr>
        <w:t>to a particularly desired asset</w:t>
      </w:r>
      <w:ins w:id="132" w:author="Sanpakit, Chriss" w:date="2019-09-09T23:21:00Z">
        <w:r w:rsidRPr="0093145A">
          <w:rPr>
            <w:rFonts w:ascii="Calibri" w:eastAsia="Calibri" w:hAnsi="Calibri" w:cs="Calibri"/>
          </w:rPr>
          <w:t xml:space="preserve">, whether it is delivery of a GEO bus or designing RPO software. </w:t>
        </w:r>
      </w:ins>
      <w:ins w:id="133" w:author="Sanpakit, Chriss" w:date="2019-09-09T23:22:00Z">
        <w:r w:rsidRPr="0093145A">
          <w:rPr>
            <w:rFonts w:ascii="Calibri" w:eastAsia="Calibri" w:hAnsi="Calibri" w:cs="Calibri"/>
          </w:rPr>
          <w:t xml:space="preserve">The difference here is cost, the </w:t>
        </w:r>
      </w:ins>
      <w:ins w:id="134" w:author="Sanpakit, Chriss" w:date="2019-09-09T23:23:00Z">
        <w:r w:rsidRPr="0093145A">
          <w:rPr>
            <w:rFonts w:ascii="Calibri" w:eastAsia="Calibri" w:hAnsi="Calibri" w:cs="Calibri"/>
          </w:rPr>
          <w:t>significantly</w:t>
        </w:r>
      </w:ins>
      <w:ins w:id="135" w:author="Sanpakit, Chriss" w:date="2019-09-09T23:22:00Z">
        <w:r w:rsidRPr="0093145A">
          <w:rPr>
            <w:rFonts w:ascii="Calibri" w:eastAsia="Calibri" w:hAnsi="Calibri" w:cs="Calibri"/>
          </w:rPr>
          <w:t xml:space="preserve"> </w:t>
        </w:r>
      </w:ins>
      <w:ins w:id="136" w:author="Sanpakit, Chriss" w:date="2019-09-09T23:23:00Z">
        <w:r w:rsidRPr="0093145A">
          <w:rPr>
            <w:rFonts w:ascii="Calibri" w:eastAsia="Calibri" w:hAnsi="Calibri" w:cs="Calibri"/>
          </w:rPr>
          <w:t xml:space="preserve">shorter time-scale during RPO design, the sensor suite, the way we leverage analytical tools for a timely response, and the potential for an end-to-end solution for the </w:t>
        </w:r>
      </w:ins>
      <w:r w:rsidR="00A176A0">
        <w:rPr>
          <w:rFonts w:ascii="Calibri" w:eastAsia="Calibri" w:hAnsi="Calibri" w:cs="Calibri"/>
        </w:rPr>
        <w:t>A</w:t>
      </w:r>
      <w:ins w:id="137" w:author="Sanpakit, Chriss" w:date="2019-09-09T23:23:00Z">
        <w:r w:rsidRPr="0093145A">
          <w:rPr>
            <w:rFonts w:ascii="Calibri" w:eastAsia="Calibri" w:hAnsi="Calibri" w:cs="Calibri"/>
          </w:rPr>
          <w:t xml:space="preserve">ir </w:t>
        </w:r>
      </w:ins>
      <w:r w:rsidR="00A176A0">
        <w:rPr>
          <w:rFonts w:ascii="Calibri" w:eastAsia="Calibri" w:hAnsi="Calibri" w:cs="Calibri"/>
        </w:rPr>
        <w:t>F</w:t>
      </w:r>
      <w:ins w:id="138" w:author="Sanpakit, Chriss" w:date="2019-09-09T23:23:00Z">
        <w:r w:rsidRPr="0093145A">
          <w:rPr>
            <w:rFonts w:ascii="Calibri" w:eastAsia="Calibri" w:hAnsi="Calibri" w:cs="Calibri"/>
          </w:rPr>
          <w:t xml:space="preserve">orce. </w:t>
        </w:r>
      </w:ins>
    </w:p>
    <w:p w14:paraId="49D15CD6" w14:textId="77777777" w:rsidR="0093145A" w:rsidRPr="0093145A" w:rsidRDefault="0093145A" w:rsidP="00691AF5">
      <w:pPr>
        <w:spacing w:before="120" w:after="0" w:line="240" w:lineRule="auto"/>
        <w:jc w:val="both"/>
        <w:rPr>
          <w:rFonts w:ascii="Calibri" w:eastAsia="Calibri" w:hAnsi="Calibri" w:cs="Calibri"/>
          <w:b/>
          <w:sz w:val="32"/>
        </w:rPr>
      </w:pPr>
      <w:r w:rsidRPr="0093145A">
        <w:rPr>
          <w:rFonts w:ascii="Calibri" w:eastAsia="Calibri" w:hAnsi="Calibri" w:cs="Calibri"/>
          <w:b/>
          <w:sz w:val="32"/>
          <w:highlight w:val="yellow"/>
        </w:rPr>
        <w:t>Part 3: SCIENTIFIC AND ENGINEERING VIABILITY</w:t>
      </w:r>
    </w:p>
    <w:p w14:paraId="6807F403" w14:textId="346D29AA" w:rsidR="002A034E" w:rsidRDefault="0093145A" w:rsidP="00691AF5">
      <w:pPr>
        <w:spacing w:before="120" w:after="0" w:line="240" w:lineRule="auto"/>
        <w:jc w:val="both"/>
        <w:rPr>
          <w:rFonts w:ascii="Calibri" w:eastAsia="Calibri" w:hAnsi="Calibri" w:cs="Calibri"/>
        </w:rPr>
      </w:pPr>
      <w:r w:rsidRPr="0093145A">
        <w:rPr>
          <w:rFonts w:ascii="Calibri" w:eastAsia="Calibri" w:hAnsi="Calibri" w:cs="Arial"/>
          <w:b/>
          <w:highlight w:val="yellow"/>
        </w:rPr>
        <w:t>S</w:t>
      </w:r>
      <w:del w:id="139" w:author="Sanpakit, Chriss" w:date="2019-09-09T23:53:00Z">
        <w:r w:rsidRPr="0093145A">
          <w:rPr>
            <w:rFonts w:ascii="Calibri" w:eastAsia="Calibri" w:hAnsi="Calibri" w:cs="Arial"/>
            <w:b/>
            <w:highlight w:val="yellow"/>
          </w:rPr>
          <w:delText>S</w:delText>
        </w:r>
      </w:del>
      <w:r w:rsidRPr="0093145A">
        <w:rPr>
          <w:rFonts w:ascii="Calibri" w:eastAsia="Calibri" w:hAnsi="Calibri" w:cs="Arial"/>
          <w:b/>
          <w:highlight w:val="yellow"/>
        </w:rPr>
        <w:t>cientific Feasibility.</w:t>
      </w:r>
      <w:r w:rsidRPr="0093145A">
        <w:rPr>
          <w:rFonts w:ascii="Calibri" w:eastAsia="Calibri" w:hAnsi="Calibri" w:cs="Calibri"/>
          <w:rPrChange w:id="140" w:author="Sanpakit, Chriss" w:date="2019-09-10T00:03:00Z">
            <w:rPr>
              <w:rFonts w:ascii="Calibri" w:hAnsi="Calibri" w:cs="Calibri"/>
              <w:color w:val="8064A2"/>
            </w:rPr>
          </w:rPrChange>
        </w:rPr>
        <w:t xml:space="preserve"> </w:t>
      </w:r>
      <w:del w:id="141" w:author="Sanpakit, Chriss" w:date="2019-09-09T23:53:00Z">
        <w:r w:rsidRPr="0093145A" w:rsidDel="00A83C39">
          <w:rPr>
            <w:rFonts w:ascii="Calibri" w:eastAsia="Calibri" w:hAnsi="Calibri" w:cs="Calibri"/>
            <w:rPrChange w:id="142" w:author="Sanpakit, Chriss" w:date="2019-09-10T00:03:00Z">
              <w:rPr>
                <w:rFonts w:ascii="Calibri" w:hAnsi="Calibri" w:cs="Calibri"/>
                <w:color w:val="8064A2"/>
              </w:rPr>
            </w:rPrChange>
          </w:rPr>
          <w:delText>Is the science behind the solution sound? Convince readers who don't have deep expertise in your field that your innovation is built atop sound scientific and engineering principles. Point to the foundational and proven technologies that you rely on to deliver your solution.</w:delText>
        </w:r>
      </w:del>
      <w:ins w:id="143" w:author="Sanpakit, Chriss" w:date="2019-09-09T23:53:00Z">
        <w:r w:rsidRPr="0093145A">
          <w:rPr>
            <w:rFonts w:ascii="Calibri" w:eastAsia="Calibri" w:hAnsi="Calibri" w:cs="Calibri"/>
            <w:rPrChange w:id="144" w:author="Sanpakit, Chriss" w:date="2019-09-10T00:03:00Z">
              <w:rPr>
                <w:rFonts w:ascii="Calibri" w:hAnsi="Calibri" w:cs="Calibri"/>
                <w:color w:val="8064A2"/>
              </w:rPr>
            </w:rPrChange>
          </w:rPr>
          <w:t>Rendezvous Proximity Operations have been around since the 1970’s. However, M</w:t>
        </w:r>
      </w:ins>
      <w:ins w:id="145" w:author="Sanpakit, Chriss" w:date="2019-09-09T23:54:00Z">
        <w:r w:rsidRPr="0093145A">
          <w:rPr>
            <w:rFonts w:ascii="Calibri" w:eastAsia="Calibri" w:hAnsi="Calibri" w:cs="Calibri"/>
            <w:rPrChange w:id="146" w:author="Sanpakit, Chriss" w:date="2019-09-10T00:03:00Z">
              <w:rPr>
                <w:rFonts w:ascii="Calibri" w:hAnsi="Calibri" w:cs="Calibri"/>
                <w:color w:val="8064A2"/>
              </w:rPr>
            </w:rPrChange>
          </w:rPr>
          <w:t xml:space="preserve">axar’s goal here is to provide a commercial mindset and </w:t>
        </w:r>
      </w:ins>
      <w:r w:rsidR="003A29E0">
        <w:rPr>
          <w:rFonts w:ascii="Calibri" w:eastAsia="Calibri" w:hAnsi="Calibri" w:cs="Calibri"/>
        </w:rPr>
        <w:t xml:space="preserve">an </w:t>
      </w:r>
      <w:ins w:id="147" w:author="Sanpakit, Chriss" w:date="2019-09-09T23:54:00Z">
        <w:r w:rsidRPr="0093145A">
          <w:rPr>
            <w:rFonts w:ascii="Calibri" w:eastAsia="Calibri" w:hAnsi="Calibri" w:cs="Calibri"/>
            <w:rPrChange w:id="148" w:author="Sanpakit, Chriss" w:date="2019-09-10T00:03:00Z">
              <w:rPr>
                <w:rFonts w:ascii="Calibri" w:hAnsi="Calibri" w:cs="Calibri"/>
                <w:color w:val="8064A2"/>
              </w:rPr>
            </w:rPrChange>
          </w:rPr>
          <w:t xml:space="preserve">economically viable access to </w:t>
        </w:r>
      </w:ins>
      <w:r w:rsidR="003A29E0">
        <w:rPr>
          <w:rFonts w:ascii="Calibri" w:eastAsia="Calibri" w:hAnsi="Calibri" w:cs="Calibri"/>
        </w:rPr>
        <w:t>these types of missions</w:t>
      </w:r>
      <w:ins w:id="149" w:author="Sanpakit, Chriss" w:date="2019-09-09T23:54:00Z">
        <w:r w:rsidRPr="0093145A">
          <w:rPr>
            <w:rFonts w:ascii="Calibri" w:eastAsia="Calibri" w:hAnsi="Calibri" w:cs="Calibri"/>
            <w:rPrChange w:id="150" w:author="Sanpakit, Chriss" w:date="2019-09-10T00:03:00Z">
              <w:rPr>
                <w:rFonts w:ascii="Calibri" w:hAnsi="Calibri" w:cs="Calibri"/>
                <w:color w:val="8064A2"/>
              </w:rPr>
            </w:rPrChange>
          </w:rPr>
          <w:t xml:space="preserve">. The main degree of innovation comes from leveraging a different sensor suite </w:t>
        </w:r>
      </w:ins>
      <w:r w:rsidR="00081CF1">
        <w:rPr>
          <w:rFonts w:ascii="Calibri" w:eastAsia="Calibri" w:hAnsi="Calibri" w:cs="Calibri"/>
        </w:rPr>
        <w:t>over</w:t>
      </w:r>
      <w:ins w:id="151" w:author="Sanpakit, Chriss" w:date="2019-09-09T23:54:00Z">
        <w:r w:rsidRPr="0093145A">
          <w:rPr>
            <w:rFonts w:ascii="Calibri" w:eastAsia="Calibri" w:hAnsi="Calibri" w:cs="Calibri"/>
            <w:rPrChange w:id="152" w:author="Sanpakit, Chriss" w:date="2019-09-10T00:03:00Z">
              <w:rPr>
                <w:rFonts w:ascii="Calibri" w:hAnsi="Calibri" w:cs="Calibri"/>
                <w:color w:val="8064A2"/>
              </w:rPr>
            </w:rPrChange>
          </w:rPr>
          <w:t xml:space="preserve"> ones that we clinically choose (e.g the LIDAR) and the analysis that comes with that</w:t>
        </w:r>
      </w:ins>
      <w:ins w:id="153" w:author="Sanpakit, Chriss" w:date="2019-09-09T23:57:00Z">
        <w:r w:rsidRPr="0093145A">
          <w:rPr>
            <w:rFonts w:ascii="Calibri" w:eastAsia="Calibri" w:hAnsi="Calibri" w:cs="Calibri"/>
            <w:rPrChange w:id="154" w:author="Sanpakit, Chriss" w:date="2019-09-10T00:03:00Z">
              <w:rPr>
                <w:rFonts w:ascii="Calibri" w:hAnsi="Calibri" w:cs="Calibri"/>
                <w:color w:val="8064A2"/>
              </w:rPr>
            </w:rPrChange>
          </w:rPr>
          <w:t xml:space="preserve"> navigation system</w:t>
        </w:r>
      </w:ins>
      <w:ins w:id="155" w:author="Sanpakit, Chriss" w:date="2019-09-09T23:54:00Z">
        <w:r w:rsidRPr="0093145A">
          <w:rPr>
            <w:rFonts w:ascii="Calibri" w:eastAsia="Calibri" w:hAnsi="Calibri" w:cs="Calibri"/>
            <w:rPrChange w:id="156" w:author="Sanpakit, Chriss" w:date="2019-09-10T00:03:00Z">
              <w:rPr>
                <w:rFonts w:ascii="Calibri" w:hAnsi="Calibri" w:cs="Calibri"/>
                <w:color w:val="8064A2"/>
              </w:rPr>
            </w:rPrChange>
          </w:rPr>
          <w:t xml:space="preserve">. </w:t>
        </w:r>
      </w:ins>
      <w:ins w:id="157" w:author="Sanpakit, Chriss" w:date="2019-09-09T23:59:00Z">
        <w:r w:rsidRPr="0093145A">
          <w:rPr>
            <w:rFonts w:ascii="Calibri" w:eastAsia="Calibri" w:hAnsi="Calibri" w:cs="Calibri"/>
            <w:rPrChange w:id="158" w:author="Sanpakit, Chriss" w:date="2019-09-10T00:03:00Z">
              <w:rPr>
                <w:rFonts w:ascii="Calibri" w:hAnsi="Calibri" w:cs="Calibri"/>
                <w:color w:val="8064A2"/>
              </w:rPr>
            </w:rPrChange>
          </w:rPr>
          <w:t xml:space="preserve">That said, advances in sensors such as vision-based navigation, has allowed autonomous cars to distinguish and perform corrective </w:t>
        </w:r>
      </w:ins>
      <w:ins w:id="159" w:author="Sanpakit, Chriss" w:date="2019-09-10T00:01:00Z">
        <w:r w:rsidRPr="0093145A">
          <w:rPr>
            <w:rFonts w:ascii="Calibri" w:eastAsia="Calibri" w:hAnsi="Calibri" w:cs="Calibri"/>
            <w:rPrChange w:id="160" w:author="Sanpakit, Chriss" w:date="2019-09-10T00:03:00Z">
              <w:rPr>
                <w:rFonts w:ascii="Calibri" w:hAnsi="Calibri" w:cs="Calibri"/>
                <w:color w:val="8064A2"/>
              </w:rPr>
            </w:rPrChange>
          </w:rPr>
          <w:t>action</w:t>
        </w:r>
      </w:ins>
      <w:ins w:id="161" w:author="Sanpakit, Chriss" w:date="2019-09-10T00:00:00Z">
        <w:r w:rsidRPr="0093145A">
          <w:rPr>
            <w:rFonts w:ascii="Calibri" w:eastAsia="Calibri" w:hAnsi="Calibri" w:cs="Calibri"/>
            <w:rPrChange w:id="162" w:author="Sanpakit, Chriss" w:date="2019-09-10T00:03:00Z">
              <w:rPr>
                <w:rFonts w:ascii="Calibri" w:hAnsi="Calibri" w:cs="Calibri"/>
                <w:color w:val="8064A2"/>
              </w:rPr>
            </w:rPrChange>
          </w:rPr>
          <w:t xml:space="preserve"> in often much lower time frames. </w:t>
        </w:r>
      </w:ins>
      <w:r w:rsidR="0083684E">
        <w:rPr>
          <w:rFonts w:ascii="Calibri" w:eastAsia="Calibri" w:hAnsi="Calibri" w:cs="Calibri"/>
        </w:rPr>
        <w:t>Because LIDAR</w:t>
      </w:r>
      <w:ins w:id="163" w:author="Sanpakit, Chriss" w:date="2019-09-10T00:01:00Z">
        <w:r w:rsidRPr="0093145A">
          <w:rPr>
            <w:rFonts w:ascii="Calibri" w:eastAsia="Calibri" w:hAnsi="Calibri" w:cs="Calibri"/>
            <w:rPrChange w:id="164" w:author="Sanpakit, Chriss" w:date="2019-09-10T00:03:00Z">
              <w:rPr>
                <w:rFonts w:ascii="Calibri" w:hAnsi="Calibri" w:cs="Calibri"/>
                <w:color w:val="8064A2"/>
              </w:rPr>
            </w:rPrChange>
          </w:rPr>
          <w:t xml:space="preserve"> essentially builds a particle map that </w:t>
        </w:r>
      </w:ins>
      <w:ins w:id="165" w:author="Sanpakit, Chriss" w:date="2019-09-10T00:02:00Z">
        <w:r w:rsidRPr="0093145A">
          <w:rPr>
            <w:rFonts w:ascii="Calibri" w:eastAsia="Calibri" w:hAnsi="Calibri" w:cs="Calibri"/>
            <w:rPrChange w:id="166" w:author="Sanpakit, Chriss" w:date="2019-09-10T00:03:00Z">
              <w:rPr>
                <w:rFonts w:ascii="Calibri" w:hAnsi="Calibri" w:cs="Calibri"/>
                <w:color w:val="8064A2"/>
              </w:rPr>
            </w:rPrChange>
          </w:rPr>
          <w:t>the</w:t>
        </w:r>
      </w:ins>
      <w:ins w:id="167" w:author="Sanpakit, Chriss" w:date="2019-09-10T00:01:00Z">
        <w:r w:rsidRPr="0093145A">
          <w:rPr>
            <w:rFonts w:ascii="Calibri" w:eastAsia="Calibri" w:hAnsi="Calibri" w:cs="Calibri"/>
            <w:rPrChange w:id="168" w:author="Sanpakit, Chriss" w:date="2019-09-10T00:03:00Z">
              <w:rPr>
                <w:rFonts w:ascii="Calibri" w:hAnsi="Calibri" w:cs="Calibri"/>
                <w:color w:val="8064A2"/>
              </w:rPr>
            </w:rPrChange>
          </w:rPr>
          <w:t xml:space="preserve"> </w:t>
        </w:r>
      </w:ins>
      <w:ins w:id="169" w:author="Sanpakit, Chriss" w:date="2019-09-10T00:02:00Z">
        <w:r w:rsidRPr="0093145A">
          <w:rPr>
            <w:rFonts w:ascii="Calibri" w:eastAsia="Calibri" w:hAnsi="Calibri" w:cs="Calibri"/>
            <w:rPrChange w:id="170" w:author="Sanpakit, Chriss" w:date="2019-09-10T00:03:00Z">
              <w:rPr>
                <w:rFonts w:ascii="Calibri" w:hAnsi="Calibri" w:cs="Calibri"/>
                <w:color w:val="8064A2"/>
              </w:rPr>
            </w:rPrChange>
          </w:rPr>
          <w:t xml:space="preserve">vehicle uses for SLAM (simultaneous localization and mapping). The statistical foundations of </w:t>
        </w:r>
        <w:commentRangeStart w:id="171"/>
        <w:r w:rsidRPr="0093145A">
          <w:rPr>
            <w:rFonts w:ascii="Calibri" w:eastAsia="Calibri" w:hAnsi="Calibri" w:cs="Calibri"/>
            <w:rPrChange w:id="172" w:author="Sanpakit, Chriss" w:date="2019-09-10T00:03:00Z">
              <w:rPr>
                <w:rFonts w:ascii="Calibri" w:hAnsi="Calibri" w:cs="Calibri"/>
                <w:color w:val="8064A2"/>
              </w:rPr>
            </w:rPrChange>
          </w:rPr>
          <w:t xml:space="preserve">vision </w:t>
        </w:r>
      </w:ins>
      <w:commentRangeEnd w:id="171"/>
      <w:r w:rsidR="0083684E">
        <w:rPr>
          <w:rStyle w:val="CommentReference"/>
        </w:rPr>
        <w:commentReference w:id="171"/>
      </w:r>
      <w:ins w:id="173" w:author="Sanpakit, Chriss" w:date="2019-09-10T00:02:00Z">
        <w:r w:rsidRPr="0093145A">
          <w:rPr>
            <w:rFonts w:ascii="Calibri" w:eastAsia="Calibri" w:hAnsi="Calibri" w:cs="Calibri"/>
            <w:rPrChange w:id="174" w:author="Sanpakit, Chriss" w:date="2019-09-10T00:03:00Z">
              <w:rPr>
                <w:rFonts w:ascii="Calibri" w:hAnsi="Calibri" w:cs="Calibri"/>
                <w:color w:val="8064A2"/>
              </w:rPr>
            </w:rPrChange>
          </w:rPr>
          <w:t xml:space="preserve">based estimation versus </w:t>
        </w:r>
      </w:ins>
      <w:ins w:id="175" w:author="Sanpakit, Chriss" w:date="2019-09-10T00:03:00Z">
        <w:r w:rsidRPr="0093145A">
          <w:rPr>
            <w:rFonts w:ascii="Calibri" w:eastAsia="Calibri" w:hAnsi="Calibri" w:cs="Calibri"/>
            <w:rPrChange w:id="176" w:author="Sanpakit, Chriss" w:date="2019-09-10T00:03:00Z">
              <w:rPr>
                <w:rFonts w:ascii="Calibri" w:hAnsi="Calibri" w:cs="Calibri"/>
                <w:color w:val="8064A2"/>
              </w:rPr>
            </w:rPrChange>
          </w:rPr>
          <w:t>infrared</w:t>
        </w:r>
      </w:ins>
      <w:ins w:id="177" w:author="Sanpakit, Chriss" w:date="2019-09-10T00:02:00Z">
        <w:r w:rsidRPr="0093145A">
          <w:rPr>
            <w:rFonts w:ascii="Calibri" w:eastAsia="Calibri" w:hAnsi="Calibri" w:cs="Calibri"/>
            <w:rPrChange w:id="178" w:author="Sanpakit, Chriss" w:date="2019-09-10T00:03:00Z">
              <w:rPr>
                <w:rFonts w:ascii="Calibri" w:hAnsi="Calibri" w:cs="Calibri"/>
                <w:color w:val="8064A2"/>
              </w:rPr>
            </w:rPrChange>
          </w:rPr>
          <w:t xml:space="preserve"> have mathematical parallels.</w:t>
        </w:r>
      </w:ins>
      <w:r w:rsidR="00B12DF9">
        <w:rPr>
          <w:rFonts w:ascii="Calibri" w:eastAsia="Calibri" w:hAnsi="Calibri" w:cs="Calibri"/>
        </w:rPr>
        <w:t xml:space="preserve"> This perception-action-loop has seen much success in terrestrial applications and the goal is to enable that on a spacecraft. </w:t>
      </w:r>
      <w:ins w:id="179" w:author="Sanpakit, Chriss" w:date="2019-09-10T00:02:00Z">
        <w:r w:rsidRPr="0093145A">
          <w:rPr>
            <w:rFonts w:ascii="Calibri" w:eastAsia="Calibri" w:hAnsi="Calibri" w:cs="Calibri"/>
            <w:rPrChange w:id="180" w:author="Sanpakit, Chriss" w:date="2019-09-10T00:03:00Z">
              <w:rPr>
                <w:rFonts w:ascii="Calibri" w:hAnsi="Calibri" w:cs="Calibri"/>
                <w:color w:val="8064A2"/>
              </w:rPr>
            </w:rPrChange>
          </w:rPr>
          <w:t xml:space="preserve"> </w:t>
        </w:r>
      </w:ins>
    </w:p>
    <w:p w14:paraId="79042881" w14:textId="1C4F8B0F" w:rsidR="004D7C89" w:rsidRDefault="002A034E" w:rsidP="004D7C89">
      <w:pPr>
        <w:spacing w:before="120" w:after="0" w:line="240" w:lineRule="auto"/>
        <w:jc w:val="both"/>
        <w:rPr>
          <w:rFonts w:ascii="Calibri" w:eastAsia="Calibri" w:hAnsi="Calibri" w:cs="Calibri"/>
        </w:rPr>
      </w:pPr>
      <w:r>
        <w:rPr>
          <w:rFonts w:ascii="Calibri" w:eastAsia="Calibri" w:hAnsi="Calibri" w:cs="Calibri"/>
        </w:rPr>
        <w:t>Studies by NASA has concluded that the technology exists today</w:t>
      </w:r>
      <w:r w:rsidR="00E022FE">
        <w:rPr>
          <w:rFonts w:ascii="Calibri" w:eastAsia="Calibri" w:hAnsi="Calibri" w:cs="Calibri"/>
        </w:rPr>
        <w:t xml:space="preserve"> to perform Autonomous Rendezvous and Capture (AR&amp;C). A sensor package can be assembled to perform </w:t>
      </w:r>
      <w:r w:rsidR="00FC4E3D">
        <w:rPr>
          <w:rFonts w:ascii="Calibri" w:eastAsia="Calibri" w:hAnsi="Calibri" w:cs="Calibri"/>
        </w:rPr>
        <w:t>AR&amp;C</w:t>
      </w:r>
      <w:r w:rsidR="00E022FE">
        <w:rPr>
          <w:rFonts w:ascii="Calibri" w:eastAsia="Calibri" w:hAnsi="Calibri" w:cs="Calibri"/>
        </w:rPr>
        <w:t xml:space="preserve"> and, in the extreme case, used to perform rendezvous on a tumbling client. </w:t>
      </w:r>
      <w:r>
        <w:rPr>
          <w:rFonts w:ascii="Calibri" w:eastAsia="Calibri" w:hAnsi="Calibri" w:cs="Calibri"/>
        </w:rPr>
        <w:t xml:space="preserve"> </w:t>
      </w:r>
      <w:ins w:id="181" w:author="Sanpakit, Chriss" w:date="2019-09-10T00:03:00Z">
        <w:r w:rsidR="004D7C89" w:rsidRPr="0093145A">
          <w:rPr>
            <w:rFonts w:ascii="Calibri" w:eastAsia="Calibri" w:hAnsi="Calibri" w:cs="Calibri"/>
            <w:rPrChange w:id="182" w:author="Sanpakit, Chriss" w:date="2019-09-10T00:03:00Z">
              <w:rPr>
                <w:rFonts w:ascii="Calibri" w:hAnsi="Calibri" w:cs="Calibri"/>
                <w:color w:val="8064A2"/>
              </w:rPr>
            </w:rPrChange>
          </w:rPr>
          <w:t>Lastly</w:t>
        </w:r>
      </w:ins>
      <w:ins w:id="183" w:author="Sanpakit, Chriss" w:date="2019-09-09T23:54:00Z">
        <w:r w:rsidR="004D7C89" w:rsidRPr="0093145A">
          <w:rPr>
            <w:rFonts w:ascii="Calibri" w:eastAsia="Calibri" w:hAnsi="Calibri" w:cs="Calibri"/>
            <w:rPrChange w:id="184" w:author="Sanpakit, Chriss" w:date="2019-09-10T00:03:00Z">
              <w:rPr>
                <w:rFonts w:ascii="Calibri" w:hAnsi="Calibri" w:cs="Calibri"/>
                <w:color w:val="8064A2"/>
              </w:rPr>
            </w:rPrChange>
          </w:rPr>
          <w:t xml:space="preserve">, how we develop </w:t>
        </w:r>
      </w:ins>
      <w:ins w:id="185" w:author="Sanpakit, Chriss" w:date="2019-09-09T23:57:00Z">
        <w:r w:rsidR="004D7C89" w:rsidRPr="0093145A">
          <w:rPr>
            <w:rFonts w:ascii="Calibri" w:eastAsia="Calibri" w:hAnsi="Calibri" w:cs="Calibri"/>
            <w:rPrChange w:id="186" w:author="Sanpakit, Chriss" w:date="2019-09-10T00:03:00Z">
              <w:rPr>
                <w:rFonts w:ascii="Calibri" w:hAnsi="Calibri" w:cs="Calibri"/>
                <w:color w:val="8064A2"/>
              </w:rPr>
            </w:rPrChange>
          </w:rPr>
          <w:t>maneuver</w:t>
        </w:r>
      </w:ins>
      <w:ins w:id="187" w:author="Sanpakit, Chriss" w:date="2019-09-09T23:54:00Z">
        <w:r w:rsidR="004D7C89" w:rsidRPr="0093145A">
          <w:rPr>
            <w:rFonts w:ascii="Calibri" w:eastAsia="Calibri" w:hAnsi="Calibri" w:cs="Calibri"/>
            <w:rPrChange w:id="188" w:author="Sanpakit, Chriss" w:date="2019-09-10T00:03:00Z">
              <w:rPr>
                <w:rFonts w:ascii="Calibri" w:hAnsi="Calibri" w:cs="Calibri"/>
                <w:color w:val="8064A2"/>
              </w:rPr>
            </w:rPrChange>
          </w:rPr>
          <w:t xml:space="preserve">s (guidance) or the way we realize actuator commands </w:t>
        </w:r>
      </w:ins>
      <w:ins w:id="189" w:author="Sanpakit, Chriss" w:date="2019-09-09T23:57:00Z">
        <w:r w:rsidR="004D7C89" w:rsidRPr="0093145A">
          <w:rPr>
            <w:rFonts w:ascii="Calibri" w:eastAsia="Calibri" w:hAnsi="Calibri" w:cs="Calibri"/>
            <w:rPrChange w:id="190" w:author="Sanpakit, Chriss" w:date="2019-09-10T00:03:00Z">
              <w:rPr>
                <w:rFonts w:ascii="Calibri" w:hAnsi="Calibri" w:cs="Calibri"/>
                <w:color w:val="8064A2"/>
              </w:rPr>
            </w:rPrChange>
          </w:rPr>
          <w:t>(controls) are based upon stable and heritage techniques. For example, the Clohessy-Wil</w:t>
        </w:r>
      </w:ins>
      <w:r w:rsidR="004D7C89">
        <w:rPr>
          <w:rFonts w:ascii="Calibri" w:eastAsia="Calibri" w:hAnsi="Calibri" w:cs="Calibri"/>
        </w:rPr>
        <w:t>t</w:t>
      </w:r>
      <w:ins w:id="191" w:author="Sanpakit, Chriss" w:date="2019-09-09T23:57:00Z">
        <w:r w:rsidR="004D7C89" w:rsidRPr="0093145A">
          <w:rPr>
            <w:rFonts w:ascii="Calibri" w:eastAsia="Calibri" w:hAnsi="Calibri" w:cs="Calibri"/>
            <w:rPrChange w:id="192" w:author="Sanpakit, Chriss" w:date="2019-09-10T00:03:00Z">
              <w:rPr>
                <w:rFonts w:ascii="Calibri" w:hAnsi="Calibri" w:cs="Calibri"/>
                <w:color w:val="8064A2"/>
              </w:rPr>
            </w:rPrChange>
          </w:rPr>
          <w:t xml:space="preserve">shire equations or Linear Quadratic Gaussian control. </w:t>
        </w:r>
      </w:ins>
    </w:p>
    <w:p w14:paraId="513ECE4E" w14:textId="41EF1A37" w:rsidR="0093145A" w:rsidRPr="0093145A" w:rsidRDefault="0093145A" w:rsidP="00691AF5">
      <w:pPr>
        <w:spacing w:before="120" w:after="0" w:line="240" w:lineRule="auto"/>
        <w:jc w:val="both"/>
        <w:rPr>
          <w:rFonts w:ascii="Calibri" w:eastAsia="Calibri" w:hAnsi="Calibri" w:cs="Calibri"/>
        </w:rPr>
      </w:pPr>
      <w:ins w:id="193" w:author="Sanpakit, Chriss" w:date="2019-09-10T00:04:00Z">
        <w:r w:rsidRPr="0093145A">
          <w:rPr>
            <w:rFonts w:ascii="Calibri" w:eastAsia="Calibri" w:hAnsi="Calibri" w:cs="Arial"/>
            <w:b/>
            <w:highlight w:val="yellow"/>
          </w:rPr>
          <w:t>E</w:t>
        </w:r>
      </w:ins>
      <w:r w:rsidRPr="0093145A">
        <w:rPr>
          <w:rFonts w:ascii="Calibri" w:eastAsia="Calibri" w:hAnsi="Calibri" w:cs="Arial"/>
          <w:b/>
          <w:highlight w:val="yellow"/>
        </w:rPr>
        <w:t>nabling Technologies.</w:t>
      </w:r>
      <w:r w:rsidRPr="0093145A">
        <w:rPr>
          <w:rFonts w:ascii="Calibri" w:eastAsia="Calibri" w:hAnsi="Calibri" w:cs="Calibri"/>
        </w:rPr>
        <w:t xml:space="preserve"> </w:t>
      </w:r>
      <w:del w:id="194" w:author="Sanpakit, Chriss" w:date="2019-09-10T00:04:00Z">
        <w:r w:rsidRPr="0093145A" w:rsidDel="00255B2D">
          <w:rPr>
            <w:rFonts w:ascii="Calibri" w:eastAsia="Calibri" w:hAnsi="Calibri" w:cs="Calibri"/>
          </w:rPr>
          <w:delText>Do the required enabling technologies introduce added risk? Using mature or proven underlying technologies and techniques helps to lower technical risk.</w:delText>
        </w:r>
      </w:del>
      <w:ins w:id="195" w:author="Sanpakit, Chriss" w:date="2019-09-10T00:04:00Z">
        <w:r w:rsidRPr="0093145A">
          <w:rPr>
            <w:rFonts w:ascii="Calibri" w:eastAsia="Calibri" w:hAnsi="Calibri" w:cs="Calibri"/>
          </w:rPr>
          <w:t xml:space="preserve">Retiring sensors such as the LIDAR does introduce added risk. However, as previously mentioned, heritage mathematical techniques </w:t>
        </w:r>
        <w:r w:rsidRPr="0093145A">
          <w:rPr>
            <w:rFonts w:ascii="Calibri" w:eastAsia="Calibri" w:hAnsi="Calibri" w:cs="Calibri"/>
          </w:rPr>
          <w:lastRenderedPageBreak/>
          <w:t xml:space="preserve">and efficient algorithms we use every day for modern robotics can mitigate these potential issues. </w:t>
        </w:r>
      </w:ins>
      <w:ins w:id="196" w:author="Sanpakit, Chriss" w:date="2019-09-10T00:05:00Z">
        <w:r w:rsidRPr="0093145A">
          <w:rPr>
            <w:rFonts w:ascii="Calibri" w:eastAsia="Calibri" w:hAnsi="Calibri" w:cs="Calibri"/>
          </w:rPr>
          <w:t xml:space="preserve">We will also consider </w:t>
        </w:r>
      </w:ins>
      <w:ins w:id="197" w:author="Sanpakit, Chriss" w:date="2019-09-10T00:06:00Z">
        <w:r w:rsidRPr="0093145A">
          <w:rPr>
            <w:rFonts w:ascii="Calibri" w:eastAsia="Calibri" w:hAnsi="Calibri" w:cs="Calibri"/>
          </w:rPr>
          <w:t>approaching</w:t>
        </w:r>
      </w:ins>
      <w:ins w:id="198" w:author="Sanpakit, Chriss" w:date="2019-09-10T00:05:00Z">
        <w:r w:rsidRPr="0093145A">
          <w:rPr>
            <w:rFonts w:ascii="Calibri" w:eastAsia="Calibri" w:hAnsi="Calibri" w:cs="Calibri"/>
          </w:rPr>
          <w:t xml:space="preserve"> </w:t>
        </w:r>
      </w:ins>
      <w:ins w:id="199" w:author="Sanpakit, Chriss" w:date="2019-09-10T00:06:00Z">
        <w:r w:rsidRPr="0093145A">
          <w:rPr>
            <w:rFonts w:ascii="Calibri" w:eastAsia="Calibri" w:hAnsi="Calibri" w:cs="Calibri"/>
          </w:rPr>
          <w:t xml:space="preserve">the Charles Starke Draper Laboratory as a consulting agency as we design our software suite. Although seemingly a Catch-22, Draper Laboratories is a non-for-profit agency that may </w:t>
        </w:r>
      </w:ins>
      <w:r w:rsidR="00CB50AC">
        <w:rPr>
          <w:rFonts w:ascii="Calibri" w:eastAsia="Calibri" w:hAnsi="Calibri" w:cs="Calibri"/>
        </w:rPr>
        <w:t>work</w:t>
      </w:r>
      <w:ins w:id="200" w:author="Sanpakit, Chriss" w:date="2019-09-10T00:06:00Z">
        <w:r w:rsidRPr="0093145A">
          <w:rPr>
            <w:rFonts w:ascii="Calibri" w:eastAsia="Calibri" w:hAnsi="Calibri" w:cs="Calibri"/>
          </w:rPr>
          <w:t xml:space="preserve"> with us as a part of a funded study. </w:t>
        </w:r>
      </w:ins>
    </w:p>
    <w:p w14:paraId="717D784D" w14:textId="6DB370FA" w:rsidR="0093145A" w:rsidRPr="0093145A" w:rsidRDefault="0093145A" w:rsidP="00691AF5">
      <w:pPr>
        <w:spacing w:before="120" w:after="0" w:line="240" w:lineRule="auto"/>
        <w:jc w:val="both"/>
        <w:rPr>
          <w:rFonts w:ascii="Calibri" w:eastAsia="Calibri" w:hAnsi="Calibri" w:cs="Calibri"/>
        </w:rPr>
      </w:pPr>
      <w:ins w:id="201" w:author="Sanpakit, Chriss" w:date="2019-09-10T00:05:00Z">
        <w:r w:rsidRPr="0093145A">
          <w:rPr>
            <w:rFonts w:ascii="Calibri" w:eastAsia="Calibri" w:hAnsi="Calibri" w:cs="Arial"/>
            <w:b/>
            <w:highlight w:val="yellow"/>
          </w:rPr>
          <w:t>A</w:t>
        </w:r>
      </w:ins>
      <w:r w:rsidRPr="0093145A">
        <w:rPr>
          <w:rFonts w:ascii="Calibri" w:eastAsia="Calibri" w:hAnsi="Calibri" w:cs="Arial"/>
          <w:b/>
          <w:highlight w:val="yellow"/>
        </w:rPr>
        <w:t>lternative Technical Approaches.</w:t>
      </w:r>
      <w:r w:rsidRPr="0093145A">
        <w:rPr>
          <w:rFonts w:ascii="Calibri" w:eastAsia="Calibri" w:hAnsi="Calibri" w:cs="Calibri"/>
        </w:rPr>
        <w:t xml:space="preserve"> </w:t>
      </w:r>
      <w:del w:id="202" w:author="Sanpakit, Chriss" w:date="2019-09-10T00:05:00Z">
        <w:r w:rsidRPr="0093145A" w:rsidDel="00495F7E">
          <w:rPr>
            <w:rFonts w:ascii="Calibri" w:eastAsia="Calibri" w:hAnsi="Calibri" w:cs="Calibri"/>
          </w:rPr>
          <w:delText>Convince a skeptical audience that yours is the best from a technical perspective. Your case is strongest when you convincingly refute the alternatives.</w:delText>
        </w:r>
      </w:del>
      <w:ins w:id="203" w:author="Sanpakit, Chriss" w:date="2019-09-10T00:05:00Z">
        <w:r w:rsidRPr="0093145A">
          <w:rPr>
            <w:rFonts w:ascii="Calibri" w:eastAsia="Calibri" w:hAnsi="Calibri" w:cs="Calibri"/>
          </w:rPr>
          <w:t xml:space="preserve">The quickest alternative is to approach an agency that has heritage experience, such as Draper. Moreover, a perfectly viable solution is to continuing paying the higher price and perhaps have yourself a </w:t>
        </w:r>
      </w:ins>
      <w:ins w:id="204" w:author="Sanpakit, Chriss" w:date="2019-09-10T00:08:00Z">
        <w:r w:rsidRPr="0093145A">
          <w:rPr>
            <w:rFonts w:ascii="Calibri" w:eastAsia="Calibri" w:hAnsi="Calibri" w:cs="Calibri"/>
          </w:rPr>
          <w:t xml:space="preserve">“guarantee” in some sense. </w:t>
        </w:r>
      </w:ins>
      <w:r w:rsidR="007107CD">
        <w:rPr>
          <w:rFonts w:ascii="Calibri" w:eastAsia="Calibri" w:hAnsi="Calibri" w:cs="Calibri"/>
        </w:rPr>
        <w:t>However, our objective is to</w:t>
      </w:r>
      <w:ins w:id="205" w:author="Sanpakit, Chriss" w:date="2019-09-10T00:08:00Z">
        <w:r w:rsidRPr="0093145A">
          <w:rPr>
            <w:rFonts w:ascii="Calibri" w:eastAsia="Calibri" w:hAnsi="Calibri" w:cs="Calibri"/>
          </w:rPr>
          <w:t xml:space="preserve"> substantially lower cost and schedule without compromising the </w:t>
        </w:r>
      </w:ins>
      <w:r w:rsidRPr="0093145A">
        <w:rPr>
          <w:rFonts w:ascii="Calibri" w:eastAsia="Calibri" w:hAnsi="Calibri" w:cs="Calibri"/>
        </w:rPr>
        <w:t>quality to the extent</w:t>
      </w:r>
      <w:ins w:id="206" w:author="Sanpakit, Chriss" w:date="2019-09-10T00:08:00Z">
        <w:r w:rsidRPr="0093145A">
          <w:rPr>
            <w:rFonts w:ascii="Calibri" w:eastAsia="Calibri" w:hAnsi="Calibri" w:cs="Calibri"/>
          </w:rPr>
          <w:t xml:space="preserve"> that </w:t>
        </w:r>
      </w:ins>
      <w:r w:rsidRPr="0093145A">
        <w:rPr>
          <w:rFonts w:ascii="Calibri" w:eastAsia="Calibri" w:hAnsi="Calibri" w:cs="Calibri"/>
        </w:rPr>
        <w:t>deters the Air Force</w:t>
      </w:r>
      <w:ins w:id="207" w:author="Sanpakit, Chriss" w:date="2019-09-10T00:08:00Z">
        <w:r w:rsidRPr="0093145A">
          <w:rPr>
            <w:rFonts w:ascii="Calibri" w:eastAsia="Calibri" w:hAnsi="Calibri" w:cs="Calibri"/>
          </w:rPr>
          <w:t xml:space="preserve">. Leveraging our </w:t>
        </w:r>
      </w:ins>
      <w:r w:rsidR="00751812">
        <w:rPr>
          <w:rFonts w:ascii="Calibri" w:eastAsia="Calibri" w:hAnsi="Calibri" w:cs="Calibri"/>
        </w:rPr>
        <w:t>current</w:t>
      </w:r>
      <w:ins w:id="208" w:author="Sanpakit, Chriss" w:date="2019-09-10T00:08:00Z">
        <w:r w:rsidRPr="0093145A">
          <w:rPr>
            <w:rFonts w:ascii="Calibri" w:eastAsia="Calibri" w:hAnsi="Calibri" w:cs="Calibri"/>
          </w:rPr>
          <w:t xml:space="preserve"> platform with Restore-L</w:t>
        </w:r>
      </w:ins>
      <w:r w:rsidRPr="0093145A">
        <w:rPr>
          <w:rFonts w:ascii="Calibri" w:eastAsia="Calibri" w:hAnsi="Calibri" w:cs="Calibri"/>
        </w:rPr>
        <w:t xml:space="preserve"> and</w:t>
      </w:r>
      <w:r w:rsidR="00E073B0">
        <w:rPr>
          <w:rFonts w:ascii="Calibri" w:eastAsia="Calibri" w:hAnsi="Calibri" w:cs="Calibri"/>
        </w:rPr>
        <w:t xml:space="preserve"> </w:t>
      </w:r>
      <w:r w:rsidR="00603EFA">
        <w:rPr>
          <w:rFonts w:ascii="Calibri" w:eastAsia="Calibri" w:hAnsi="Calibri" w:cs="Calibri"/>
        </w:rPr>
        <w:t>full-scale</w:t>
      </w:r>
      <w:r w:rsidRPr="0093145A">
        <w:rPr>
          <w:rFonts w:ascii="Calibri" w:eastAsia="Calibri" w:hAnsi="Calibri" w:cs="Calibri"/>
        </w:rPr>
        <w:t xml:space="preserve"> simulation designed for WorldView Legion ensures this. </w:t>
      </w:r>
    </w:p>
    <w:p w14:paraId="586A7A00" w14:textId="1F8DB698" w:rsidR="0093145A" w:rsidRDefault="0093145A" w:rsidP="00691AF5">
      <w:pPr>
        <w:spacing w:before="120" w:after="0" w:line="240" w:lineRule="auto"/>
        <w:jc w:val="both"/>
        <w:rPr>
          <w:rFonts w:ascii="Calibri" w:eastAsia="Calibri" w:hAnsi="Calibri" w:cs="Calibri"/>
        </w:rPr>
      </w:pPr>
      <w:r w:rsidRPr="0093145A">
        <w:rPr>
          <w:rFonts w:ascii="Calibri" w:eastAsia="Calibri" w:hAnsi="Calibri" w:cs="Arial"/>
          <w:b/>
          <w:highlight w:val="yellow"/>
        </w:rPr>
        <w:t>Technical Personnel.</w:t>
      </w:r>
      <w:r w:rsidRPr="0093145A">
        <w:rPr>
          <w:rFonts w:ascii="Calibri" w:eastAsia="Calibri" w:hAnsi="Calibri" w:cs="Calibri"/>
        </w:rPr>
        <w:t xml:space="preserve"> We have both the GN&amp;C Systems Engineering Team, the Dynamics and Controls Analysis, and the Flight software team to provide the technical capability required to develop this product.</w:t>
      </w:r>
      <w:r w:rsidR="007F2E3B">
        <w:rPr>
          <w:rFonts w:ascii="Calibri" w:eastAsia="Calibri" w:hAnsi="Calibri" w:cs="Calibri"/>
        </w:rPr>
        <w:t xml:space="preserve"> </w:t>
      </w:r>
      <w:r w:rsidR="00A469CE">
        <w:rPr>
          <w:rFonts w:ascii="Calibri" w:eastAsia="Calibri" w:hAnsi="Calibri" w:cs="Calibri"/>
        </w:rPr>
        <w:t>Moreover</w:t>
      </w:r>
      <w:r w:rsidR="007F2E3B">
        <w:rPr>
          <w:rFonts w:ascii="Calibri" w:eastAsia="Calibri" w:hAnsi="Calibri" w:cs="Calibri"/>
        </w:rPr>
        <w:t xml:space="preserve">, we have teams from Radiant Solution or Maxar – Colorado that we could consult for </w:t>
      </w:r>
      <w:r w:rsidR="0061466E">
        <w:rPr>
          <w:rFonts w:ascii="Calibri" w:eastAsia="Calibri" w:hAnsi="Calibri" w:cs="Calibri"/>
        </w:rPr>
        <w:t>knowledge</w:t>
      </w:r>
      <w:r w:rsidR="007F2E3B">
        <w:rPr>
          <w:rFonts w:ascii="Calibri" w:eastAsia="Calibri" w:hAnsi="Calibri" w:cs="Calibri"/>
        </w:rPr>
        <w:t xml:space="preserve"> in robotic perception.</w:t>
      </w:r>
      <w:r w:rsidRPr="0093145A">
        <w:rPr>
          <w:rFonts w:ascii="Calibri" w:eastAsia="Calibri" w:hAnsi="Calibri" w:cs="Calibri"/>
        </w:rPr>
        <w:t xml:space="preserve"> From experts in rigid and flexibile body dynamics to navigation algorithms, the technical staff</w:t>
      </w:r>
      <w:r w:rsidR="00021428">
        <w:rPr>
          <w:rFonts w:ascii="Calibri" w:eastAsia="Calibri" w:hAnsi="Calibri" w:cs="Calibri"/>
        </w:rPr>
        <w:t xml:space="preserve"> at Maxar</w:t>
      </w:r>
      <w:r w:rsidRPr="0093145A">
        <w:rPr>
          <w:rFonts w:ascii="Calibri" w:eastAsia="Calibri" w:hAnsi="Calibri" w:cs="Calibri"/>
        </w:rPr>
        <w:t xml:space="preserve"> has the</w:t>
      </w:r>
      <w:r w:rsidR="00727B3A">
        <w:rPr>
          <w:rFonts w:ascii="Calibri" w:eastAsia="Calibri" w:hAnsi="Calibri" w:cs="Calibri"/>
        </w:rPr>
        <w:t xml:space="preserve"> required</w:t>
      </w:r>
      <w:r w:rsidRPr="0093145A">
        <w:rPr>
          <w:rFonts w:ascii="Calibri" w:eastAsia="Calibri" w:hAnsi="Calibri" w:cs="Calibri"/>
        </w:rPr>
        <w:t xml:space="preserve"> background. However, even if Draper is unable to participate, several other consulting agencies exist, include personnel from academia. </w:t>
      </w:r>
    </w:p>
    <w:p w14:paraId="3A260CC2" w14:textId="77777777" w:rsidR="0093145A" w:rsidRPr="0093145A" w:rsidRDefault="0093145A" w:rsidP="00691AF5">
      <w:pPr>
        <w:spacing w:before="120" w:after="0" w:line="240" w:lineRule="auto"/>
        <w:jc w:val="both"/>
        <w:rPr>
          <w:rFonts w:ascii="Calibri" w:eastAsia="Calibri" w:hAnsi="Calibri" w:cs="Calibri"/>
        </w:rPr>
      </w:pPr>
    </w:p>
    <w:p w14:paraId="07D725D9" w14:textId="77777777" w:rsidR="0093145A" w:rsidRPr="0093145A" w:rsidRDefault="0093145A" w:rsidP="00691AF5">
      <w:pPr>
        <w:spacing w:before="120" w:after="0" w:line="240" w:lineRule="auto"/>
        <w:jc w:val="both"/>
        <w:rPr>
          <w:rFonts w:ascii="Calibri" w:eastAsia="Calibri" w:hAnsi="Calibri" w:cs="Calibri"/>
          <w:b/>
          <w:sz w:val="32"/>
        </w:rPr>
      </w:pPr>
      <w:r w:rsidRPr="0093145A">
        <w:rPr>
          <w:rFonts w:ascii="Calibri" w:eastAsia="Calibri" w:hAnsi="Calibri" w:cs="Calibri"/>
          <w:b/>
          <w:sz w:val="32"/>
          <w:highlight w:val="yellow"/>
        </w:rPr>
        <w:t>Part 4: PROJECT PLAN</w:t>
      </w:r>
    </w:p>
    <w:p w14:paraId="63D3B31F" w14:textId="77777777" w:rsidR="0093145A" w:rsidRPr="0093145A" w:rsidRDefault="0093145A" w:rsidP="00691AF5">
      <w:pPr>
        <w:spacing w:before="120" w:after="0" w:line="240" w:lineRule="auto"/>
        <w:jc w:val="both"/>
        <w:rPr>
          <w:rFonts w:ascii="Calibri" w:eastAsia="Calibri" w:hAnsi="Calibri" w:cs="Calibri"/>
        </w:rPr>
      </w:pPr>
      <w:r w:rsidRPr="0093145A">
        <w:rPr>
          <w:rFonts w:ascii="Calibri" w:eastAsia="Calibri" w:hAnsi="Calibri" w:cs="Arial"/>
          <w:b/>
          <w:highlight w:val="yellow"/>
        </w:rPr>
        <w:t>Project schedule.</w:t>
      </w:r>
      <w:r w:rsidRPr="0093145A">
        <w:rPr>
          <w:rFonts w:ascii="Calibri" w:eastAsia="Calibri" w:hAnsi="Calibri" w:cs="Calibri"/>
        </w:rPr>
        <w:t xml:space="preserve"> To properly scope this work, we’re primarily focused on the software development and simulation of RPO for the first phase of this work. A proposed timeline of one years is shown below:</w:t>
      </w:r>
    </w:p>
    <w:tbl>
      <w:tblPr>
        <w:tblStyle w:val="TableGrid"/>
        <w:tblW w:w="0" w:type="auto"/>
        <w:tblLook w:val="04A0" w:firstRow="1" w:lastRow="0" w:firstColumn="1" w:lastColumn="0" w:noHBand="0" w:noVBand="1"/>
      </w:tblPr>
      <w:tblGrid>
        <w:gridCol w:w="2237"/>
        <w:gridCol w:w="2229"/>
        <w:gridCol w:w="2409"/>
        <w:gridCol w:w="1137"/>
        <w:gridCol w:w="1338"/>
      </w:tblGrid>
      <w:tr w:rsidR="008A2566" w:rsidRPr="0093145A" w14:paraId="4AB81532" w14:textId="77777777" w:rsidTr="003A4BE8">
        <w:tc>
          <w:tcPr>
            <w:tcW w:w="2293" w:type="dxa"/>
          </w:tcPr>
          <w:p w14:paraId="4B8B9C6E" w14:textId="77777777" w:rsidR="0093145A" w:rsidRPr="0093145A" w:rsidRDefault="0093145A" w:rsidP="00691AF5">
            <w:pPr>
              <w:spacing w:before="120"/>
              <w:jc w:val="both"/>
              <w:rPr>
                <w:rFonts w:cs="Calibri"/>
              </w:rPr>
            </w:pPr>
            <w:r w:rsidRPr="0093145A">
              <w:rPr>
                <w:rFonts w:cs="Calibri"/>
              </w:rPr>
              <w:t>Milestone</w:t>
            </w:r>
          </w:p>
        </w:tc>
        <w:tc>
          <w:tcPr>
            <w:tcW w:w="2169" w:type="dxa"/>
          </w:tcPr>
          <w:p w14:paraId="45FCFE94" w14:textId="77777777" w:rsidR="0093145A" w:rsidRPr="0093145A" w:rsidRDefault="0093145A" w:rsidP="00691AF5">
            <w:pPr>
              <w:spacing w:before="120"/>
              <w:jc w:val="both"/>
              <w:rPr>
                <w:rFonts w:cs="Calibri"/>
              </w:rPr>
            </w:pPr>
            <w:r w:rsidRPr="0093145A">
              <w:rPr>
                <w:rFonts w:cs="Calibri"/>
              </w:rPr>
              <w:t>Q1 2021</w:t>
            </w:r>
          </w:p>
        </w:tc>
        <w:tc>
          <w:tcPr>
            <w:tcW w:w="2131" w:type="dxa"/>
          </w:tcPr>
          <w:p w14:paraId="15BF4CB5" w14:textId="77777777" w:rsidR="0093145A" w:rsidRPr="0093145A" w:rsidRDefault="0093145A" w:rsidP="00691AF5">
            <w:pPr>
              <w:spacing w:before="120"/>
              <w:jc w:val="both"/>
              <w:rPr>
                <w:rFonts w:cs="Calibri"/>
              </w:rPr>
            </w:pPr>
            <w:r w:rsidRPr="0093145A">
              <w:rPr>
                <w:rFonts w:cs="Calibri"/>
              </w:rPr>
              <w:t>Q2 2021</w:t>
            </w:r>
          </w:p>
        </w:tc>
        <w:tc>
          <w:tcPr>
            <w:tcW w:w="2131" w:type="dxa"/>
          </w:tcPr>
          <w:p w14:paraId="66EE8688" w14:textId="77777777" w:rsidR="0093145A" w:rsidRPr="0093145A" w:rsidRDefault="0093145A" w:rsidP="00691AF5">
            <w:pPr>
              <w:spacing w:before="120"/>
              <w:jc w:val="both"/>
              <w:rPr>
                <w:rFonts w:cs="Calibri"/>
              </w:rPr>
            </w:pPr>
            <w:r w:rsidRPr="0093145A">
              <w:rPr>
                <w:rFonts w:cs="Calibri"/>
              </w:rPr>
              <w:t>Q3 2021</w:t>
            </w:r>
          </w:p>
        </w:tc>
        <w:tc>
          <w:tcPr>
            <w:tcW w:w="2066" w:type="dxa"/>
          </w:tcPr>
          <w:p w14:paraId="67ABF3E2" w14:textId="77777777" w:rsidR="0093145A" w:rsidRPr="0093145A" w:rsidRDefault="0093145A" w:rsidP="00691AF5">
            <w:pPr>
              <w:spacing w:before="120"/>
              <w:jc w:val="both"/>
              <w:rPr>
                <w:rFonts w:cs="Calibri"/>
              </w:rPr>
            </w:pPr>
            <w:commentRangeStart w:id="209"/>
            <w:r w:rsidRPr="0093145A">
              <w:rPr>
                <w:rFonts w:cs="Calibri"/>
              </w:rPr>
              <w:t>Q4 2021</w:t>
            </w:r>
            <w:commentRangeEnd w:id="209"/>
            <w:r w:rsidRPr="0093145A">
              <w:rPr>
                <w:sz w:val="16"/>
                <w:szCs w:val="16"/>
              </w:rPr>
              <w:commentReference w:id="209"/>
            </w:r>
          </w:p>
        </w:tc>
      </w:tr>
      <w:tr w:rsidR="008A2566" w:rsidRPr="0093145A" w14:paraId="5570218C" w14:textId="77777777" w:rsidTr="003A4BE8">
        <w:tc>
          <w:tcPr>
            <w:tcW w:w="2293" w:type="dxa"/>
          </w:tcPr>
          <w:p w14:paraId="1311EED1" w14:textId="5907E894" w:rsidR="0093145A" w:rsidRPr="0093145A" w:rsidRDefault="008A2566" w:rsidP="00691AF5">
            <w:pPr>
              <w:spacing w:before="120"/>
              <w:jc w:val="both"/>
              <w:rPr>
                <w:rFonts w:cs="Calibri"/>
                <w:b/>
              </w:rPr>
            </w:pPr>
            <w:r>
              <w:rPr>
                <w:rFonts w:cs="Calibri"/>
                <w:b/>
              </w:rPr>
              <w:t>Systems&amp;</w:t>
            </w:r>
            <w:r w:rsidR="0093145A" w:rsidRPr="0093145A">
              <w:rPr>
                <w:rFonts w:cs="Calibri"/>
                <w:b/>
              </w:rPr>
              <w:t>Requirements Review</w:t>
            </w:r>
          </w:p>
        </w:tc>
        <w:tc>
          <w:tcPr>
            <w:tcW w:w="2169" w:type="dxa"/>
          </w:tcPr>
          <w:tbl>
            <w:tblPr>
              <w:tblStyle w:val="TableGrid"/>
              <w:tblW w:w="2003" w:type="dxa"/>
              <w:tblLook w:val="04A0" w:firstRow="1" w:lastRow="0" w:firstColumn="1" w:lastColumn="0" w:noHBand="0" w:noVBand="1"/>
            </w:tblPr>
            <w:tblGrid>
              <w:gridCol w:w="1001"/>
              <w:gridCol w:w="1002"/>
            </w:tblGrid>
            <w:tr w:rsidR="0093145A" w:rsidRPr="0093145A" w14:paraId="4758450B" w14:textId="77777777" w:rsidTr="008A2566">
              <w:trPr>
                <w:trHeight w:val="605"/>
              </w:trPr>
              <w:tc>
                <w:tcPr>
                  <w:tcW w:w="1001" w:type="dxa"/>
                  <w:shd w:val="clear" w:color="auto" w:fill="A8D08D" w:themeFill="accent6" w:themeFillTint="99"/>
                </w:tcPr>
                <w:p w14:paraId="32037EA0" w14:textId="77777777" w:rsidR="0093145A" w:rsidRPr="0093145A" w:rsidRDefault="0093145A" w:rsidP="00691AF5">
                  <w:pPr>
                    <w:spacing w:before="120"/>
                    <w:jc w:val="both"/>
                    <w:rPr>
                      <w:rFonts w:cs="Calibri"/>
                    </w:rPr>
                  </w:pPr>
                </w:p>
              </w:tc>
              <w:tc>
                <w:tcPr>
                  <w:tcW w:w="1002" w:type="dxa"/>
                </w:tcPr>
                <w:p w14:paraId="4B1D8A87" w14:textId="77777777" w:rsidR="0093145A" w:rsidRPr="0093145A" w:rsidRDefault="0093145A" w:rsidP="00691AF5">
                  <w:pPr>
                    <w:spacing w:before="120"/>
                    <w:jc w:val="both"/>
                    <w:rPr>
                      <w:rFonts w:cs="Calibri"/>
                    </w:rPr>
                  </w:pPr>
                </w:p>
              </w:tc>
            </w:tr>
          </w:tbl>
          <w:p w14:paraId="205D9555" w14:textId="77777777" w:rsidR="0093145A" w:rsidRPr="0093145A" w:rsidRDefault="0093145A" w:rsidP="00691AF5">
            <w:pPr>
              <w:spacing w:before="120"/>
              <w:jc w:val="both"/>
              <w:rPr>
                <w:rFonts w:cs="Calibri"/>
              </w:rPr>
            </w:pPr>
          </w:p>
        </w:tc>
        <w:tc>
          <w:tcPr>
            <w:tcW w:w="2131" w:type="dxa"/>
          </w:tcPr>
          <w:p w14:paraId="4136ABA8" w14:textId="77777777" w:rsidR="0093145A" w:rsidRPr="0093145A" w:rsidRDefault="0093145A" w:rsidP="00691AF5">
            <w:pPr>
              <w:spacing w:before="120"/>
              <w:jc w:val="both"/>
              <w:rPr>
                <w:rFonts w:cs="Calibri"/>
              </w:rPr>
            </w:pPr>
          </w:p>
        </w:tc>
        <w:tc>
          <w:tcPr>
            <w:tcW w:w="2131" w:type="dxa"/>
          </w:tcPr>
          <w:p w14:paraId="69641456" w14:textId="77777777" w:rsidR="0093145A" w:rsidRPr="0093145A" w:rsidRDefault="0093145A" w:rsidP="00691AF5">
            <w:pPr>
              <w:spacing w:before="120"/>
              <w:jc w:val="both"/>
              <w:rPr>
                <w:rFonts w:cs="Calibri"/>
              </w:rPr>
            </w:pPr>
          </w:p>
        </w:tc>
        <w:tc>
          <w:tcPr>
            <w:tcW w:w="2066" w:type="dxa"/>
          </w:tcPr>
          <w:p w14:paraId="3F6D0BF2" w14:textId="77777777" w:rsidR="0093145A" w:rsidRPr="0093145A" w:rsidRDefault="0093145A" w:rsidP="00691AF5">
            <w:pPr>
              <w:spacing w:before="120"/>
              <w:jc w:val="both"/>
              <w:rPr>
                <w:rFonts w:cs="Calibri"/>
              </w:rPr>
            </w:pPr>
          </w:p>
        </w:tc>
      </w:tr>
      <w:tr w:rsidR="008A2566" w:rsidRPr="0093145A" w14:paraId="22337F3C" w14:textId="77777777" w:rsidTr="003A4BE8">
        <w:tc>
          <w:tcPr>
            <w:tcW w:w="2293" w:type="dxa"/>
          </w:tcPr>
          <w:p w14:paraId="49C3E182" w14:textId="79C19DED" w:rsidR="0093145A" w:rsidRPr="0093145A" w:rsidRDefault="007C7675" w:rsidP="00691AF5">
            <w:pPr>
              <w:spacing w:before="120"/>
              <w:jc w:val="both"/>
              <w:rPr>
                <w:rFonts w:cs="Calibri"/>
              </w:rPr>
            </w:pPr>
            <w:r>
              <w:rPr>
                <w:rFonts w:cs="Calibri"/>
                <w:b/>
              </w:rPr>
              <w:t xml:space="preserve">Sensor Suite Study </w:t>
            </w:r>
          </w:p>
        </w:tc>
        <w:tc>
          <w:tcPr>
            <w:tcW w:w="2169" w:type="dxa"/>
          </w:tcPr>
          <w:tbl>
            <w:tblPr>
              <w:tblStyle w:val="TableGrid"/>
              <w:tblW w:w="2003" w:type="dxa"/>
              <w:tblLook w:val="04A0" w:firstRow="1" w:lastRow="0" w:firstColumn="1" w:lastColumn="0" w:noHBand="0" w:noVBand="1"/>
            </w:tblPr>
            <w:tblGrid>
              <w:gridCol w:w="1001"/>
              <w:gridCol w:w="1002"/>
            </w:tblGrid>
            <w:tr w:rsidR="0093145A" w:rsidRPr="0093145A" w14:paraId="354346E2" w14:textId="77777777" w:rsidTr="008A2566">
              <w:trPr>
                <w:trHeight w:val="605"/>
              </w:trPr>
              <w:tc>
                <w:tcPr>
                  <w:tcW w:w="1001" w:type="dxa"/>
                  <w:shd w:val="clear" w:color="auto" w:fill="A8D08D" w:themeFill="accent6" w:themeFillTint="99"/>
                </w:tcPr>
                <w:p w14:paraId="7AAF1668" w14:textId="77777777" w:rsidR="0093145A" w:rsidRPr="0093145A" w:rsidRDefault="0093145A" w:rsidP="00691AF5">
                  <w:pPr>
                    <w:spacing w:before="120"/>
                    <w:jc w:val="both"/>
                    <w:rPr>
                      <w:rFonts w:cs="Calibri"/>
                    </w:rPr>
                  </w:pPr>
                </w:p>
              </w:tc>
              <w:tc>
                <w:tcPr>
                  <w:tcW w:w="1002" w:type="dxa"/>
                  <w:shd w:val="clear" w:color="auto" w:fill="A8D08D" w:themeFill="accent6" w:themeFillTint="99"/>
                </w:tcPr>
                <w:p w14:paraId="29FBA059" w14:textId="77777777" w:rsidR="0093145A" w:rsidRPr="0093145A" w:rsidRDefault="0093145A" w:rsidP="00691AF5">
                  <w:pPr>
                    <w:spacing w:before="120"/>
                    <w:jc w:val="both"/>
                    <w:rPr>
                      <w:rFonts w:cs="Calibri"/>
                    </w:rPr>
                  </w:pPr>
                </w:p>
              </w:tc>
            </w:tr>
          </w:tbl>
          <w:p w14:paraId="710309B1" w14:textId="77777777" w:rsidR="0093145A" w:rsidRPr="0093145A" w:rsidRDefault="0093145A" w:rsidP="00691AF5">
            <w:pPr>
              <w:spacing w:before="120"/>
              <w:jc w:val="both"/>
              <w:rPr>
                <w:rFonts w:cs="Calibri"/>
              </w:rPr>
            </w:pPr>
          </w:p>
        </w:tc>
        <w:tc>
          <w:tcPr>
            <w:tcW w:w="2131" w:type="dxa"/>
          </w:tcPr>
          <w:p w14:paraId="1C97B0FB" w14:textId="77777777" w:rsidR="0093145A" w:rsidRPr="0093145A" w:rsidRDefault="0093145A" w:rsidP="00691AF5">
            <w:pPr>
              <w:spacing w:before="120"/>
              <w:jc w:val="both"/>
              <w:rPr>
                <w:rFonts w:cs="Calibri"/>
              </w:rPr>
            </w:pPr>
          </w:p>
        </w:tc>
        <w:tc>
          <w:tcPr>
            <w:tcW w:w="2131" w:type="dxa"/>
          </w:tcPr>
          <w:p w14:paraId="026D5365" w14:textId="77777777" w:rsidR="0093145A" w:rsidRPr="0093145A" w:rsidRDefault="0093145A" w:rsidP="00691AF5">
            <w:pPr>
              <w:spacing w:before="120"/>
              <w:jc w:val="both"/>
              <w:rPr>
                <w:rFonts w:cs="Calibri"/>
              </w:rPr>
            </w:pPr>
          </w:p>
        </w:tc>
        <w:tc>
          <w:tcPr>
            <w:tcW w:w="2066" w:type="dxa"/>
          </w:tcPr>
          <w:p w14:paraId="372504BC" w14:textId="77777777" w:rsidR="0093145A" w:rsidRPr="0093145A" w:rsidRDefault="0093145A" w:rsidP="00691AF5">
            <w:pPr>
              <w:spacing w:before="120"/>
              <w:jc w:val="both"/>
              <w:rPr>
                <w:rFonts w:cs="Calibri"/>
              </w:rPr>
            </w:pPr>
          </w:p>
        </w:tc>
      </w:tr>
      <w:tr w:rsidR="008A2566" w:rsidRPr="0093145A" w14:paraId="326AAC72" w14:textId="77777777" w:rsidTr="008A2566">
        <w:tc>
          <w:tcPr>
            <w:tcW w:w="2293" w:type="dxa"/>
          </w:tcPr>
          <w:p w14:paraId="2CA4F099" w14:textId="2B41517C" w:rsidR="0093145A" w:rsidRPr="0093145A" w:rsidRDefault="007C7675" w:rsidP="00691AF5">
            <w:pPr>
              <w:tabs>
                <w:tab w:val="right" w:pos="1817"/>
              </w:tabs>
              <w:spacing w:before="120"/>
              <w:jc w:val="both"/>
              <w:rPr>
                <w:rFonts w:cs="Calibri"/>
              </w:rPr>
            </w:pPr>
            <w:r w:rsidRPr="0093145A">
              <w:rPr>
                <w:rFonts w:cs="Calibri"/>
                <w:b/>
              </w:rPr>
              <w:t>6DoF Simulator</w:t>
            </w:r>
            <w:r w:rsidRPr="007C7675">
              <w:rPr>
                <w:rFonts w:cs="Calibri"/>
                <w:b/>
              </w:rPr>
              <w:t xml:space="preserve"> (disturbance environments, appropriate dynamics models, etc.)</w:t>
            </w:r>
          </w:p>
        </w:tc>
        <w:tc>
          <w:tcPr>
            <w:tcW w:w="2169" w:type="dxa"/>
            <w:shd w:val="clear" w:color="auto" w:fill="BDD6EE" w:themeFill="accent1" w:themeFillTint="66"/>
          </w:tcPr>
          <w:p w14:paraId="4EAEE237" w14:textId="77777777" w:rsidR="0093145A" w:rsidRPr="0093145A" w:rsidRDefault="0093145A" w:rsidP="00691AF5">
            <w:pPr>
              <w:spacing w:before="120"/>
              <w:jc w:val="both"/>
              <w:rPr>
                <w:rFonts w:cs="Calibri"/>
              </w:rPr>
            </w:pPr>
          </w:p>
        </w:tc>
        <w:tc>
          <w:tcPr>
            <w:tcW w:w="2131" w:type="dxa"/>
            <w:shd w:val="clear" w:color="auto" w:fill="BDD6EE" w:themeFill="accent1" w:themeFillTint="66"/>
          </w:tcPr>
          <w:p w14:paraId="26294082" w14:textId="77777777" w:rsidR="0093145A" w:rsidRPr="0093145A" w:rsidRDefault="0093145A" w:rsidP="00691AF5">
            <w:pPr>
              <w:spacing w:before="120"/>
              <w:jc w:val="both"/>
              <w:rPr>
                <w:rFonts w:cs="Calibri"/>
              </w:rPr>
            </w:pPr>
          </w:p>
        </w:tc>
        <w:tc>
          <w:tcPr>
            <w:tcW w:w="2131" w:type="dxa"/>
            <w:shd w:val="clear" w:color="auto" w:fill="BDD6EE" w:themeFill="accent1" w:themeFillTint="66"/>
          </w:tcPr>
          <w:p w14:paraId="179C7D9E" w14:textId="77777777" w:rsidR="0093145A" w:rsidRPr="0093145A" w:rsidRDefault="0093145A" w:rsidP="00691AF5">
            <w:pPr>
              <w:spacing w:before="120"/>
              <w:jc w:val="both"/>
              <w:rPr>
                <w:rFonts w:cs="Calibri"/>
              </w:rPr>
            </w:pPr>
          </w:p>
        </w:tc>
        <w:tc>
          <w:tcPr>
            <w:tcW w:w="2066" w:type="dxa"/>
          </w:tcPr>
          <w:p w14:paraId="698BC753" w14:textId="77777777" w:rsidR="0093145A" w:rsidRPr="0093145A" w:rsidRDefault="0093145A" w:rsidP="00691AF5">
            <w:pPr>
              <w:spacing w:before="120"/>
              <w:jc w:val="both"/>
              <w:rPr>
                <w:rFonts w:cs="Calibri"/>
              </w:rPr>
            </w:pPr>
          </w:p>
        </w:tc>
      </w:tr>
      <w:tr w:rsidR="008A2566" w:rsidRPr="0093145A" w14:paraId="7D9EE564" w14:textId="77777777" w:rsidTr="008A2566">
        <w:tc>
          <w:tcPr>
            <w:tcW w:w="2293" w:type="dxa"/>
          </w:tcPr>
          <w:p w14:paraId="41665D77" w14:textId="13D47B18" w:rsidR="0093145A" w:rsidRPr="0093145A" w:rsidRDefault="007C7675" w:rsidP="00691AF5">
            <w:pPr>
              <w:spacing w:before="120"/>
              <w:jc w:val="both"/>
              <w:rPr>
                <w:rFonts w:cs="Calibri"/>
                <w:b/>
              </w:rPr>
            </w:pPr>
            <w:r w:rsidRPr="007A4E87">
              <w:rPr>
                <w:rFonts w:cs="Calibri"/>
                <w:b/>
              </w:rPr>
              <w:t>Guidance Algorithms</w:t>
            </w:r>
          </w:p>
        </w:tc>
        <w:tc>
          <w:tcPr>
            <w:tcW w:w="2169" w:type="dxa"/>
            <w:shd w:val="clear" w:color="auto" w:fill="A8D08D" w:themeFill="accent6" w:themeFillTint="99"/>
          </w:tcPr>
          <w:p w14:paraId="0F1C8616" w14:textId="77777777" w:rsidR="0093145A" w:rsidRPr="0093145A" w:rsidRDefault="0093145A" w:rsidP="00691AF5">
            <w:pPr>
              <w:spacing w:before="120"/>
              <w:jc w:val="both"/>
              <w:rPr>
                <w:rFonts w:cs="Calibri"/>
              </w:rPr>
            </w:pPr>
          </w:p>
        </w:tc>
        <w:tc>
          <w:tcPr>
            <w:tcW w:w="2131" w:type="dxa"/>
            <w:shd w:val="clear" w:color="auto" w:fill="A8D08D" w:themeFill="accent6" w:themeFillTint="99"/>
          </w:tcPr>
          <w:p w14:paraId="5450A407" w14:textId="77777777" w:rsidR="0093145A" w:rsidRPr="0093145A" w:rsidRDefault="0093145A" w:rsidP="00691AF5">
            <w:pPr>
              <w:spacing w:before="120"/>
              <w:jc w:val="both"/>
              <w:rPr>
                <w:rFonts w:cs="Calibri"/>
              </w:rPr>
            </w:pPr>
          </w:p>
        </w:tc>
        <w:tc>
          <w:tcPr>
            <w:tcW w:w="2131" w:type="dxa"/>
          </w:tcPr>
          <w:p w14:paraId="34B17690" w14:textId="77777777" w:rsidR="0093145A" w:rsidRPr="0093145A" w:rsidRDefault="0093145A" w:rsidP="00691AF5">
            <w:pPr>
              <w:spacing w:before="120"/>
              <w:jc w:val="both"/>
              <w:rPr>
                <w:rFonts w:cs="Calibri"/>
              </w:rPr>
            </w:pPr>
          </w:p>
        </w:tc>
        <w:tc>
          <w:tcPr>
            <w:tcW w:w="2066" w:type="dxa"/>
          </w:tcPr>
          <w:p w14:paraId="171E39DF" w14:textId="77777777" w:rsidR="0093145A" w:rsidRPr="0093145A" w:rsidRDefault="0093145A" w:rsidP="00691AF5">
            <w:pPr>
              <w:spacing w:before="120"/>
              <w:jc w:val="both"/>
              <w:rPr>
                <w:rFonts w:cs="Calibri"/>
              </w:rPr>
            </w:pPr>
          </w:p>
        </w:tc>
      </w:tr>
      <w:tr w:rsidR="008A2566" w:rsidRPr="0093145A" w14:paraId="671C7BBC" w14:textId="77777777" w:rsidTr="008A2566">
        <w:tc>
          <w:tcPr>
            <w:tcW w:w="2293" w:type="dxa"/>
          </w:tcPr>
          <w:p w14:paraId="53D3352C" w14:textId="38BF04D5" w:rsidR="0093145A" w:rsidRPr="0093145A" w:rsidRDefault="007C7675" w:rsidP="00691AF5">
            <w:pPr>
              <w:spacing w:before="120"/>
              <w:jc w:val="both"/>
              <w:rPr>
                <w:rFonts w:cs="Calibri"/>
                <w:b/>
              </w:rPr>
            </w:pPr>
            <w:r w:rsidRPr="007A4E87">
              <w:rPr>
                <w:rFonts w:cs="Calibri"/>
                <w:b/>
              </w:rPr>
              <w:t>Navigation Algorithms</w:t>
            </w:r>
          </w:p>
        </w:tc>
        <w:tc>
          <w:tcPr>
            <w:tcW w:w="2169" w:type="dxa"/>
            <w:shd w:val="clear" w:color="auto" w:fill="BDD6EE" w:themeFill="accent1" w:themeFillTint="66"/>
          </w:tcPr>
          <w:p w14:paraId="68ABBEF6" w14:textId="77777777" w:rsidR="0093145A" w:rsidRPr="0093145A" w:rsidRDefault="0093145A" w:rsidP="00691AF5">
            <w:pPr>
              <w:spacing w:before="120"/>
              <w:jc w:val="both"/>
              <w:rPr>
                <w:rFonts w:cs="Calibri"/>
              </w:rPr>
            </w:pPr>
          </w:p>
        </w:tc>
        <w:tc>
          <w:tcPr>
            <w:tcW w:w="2131" w:type="dxa"/>
            <w:shd w:val="clear" w:color="auto" w:fill="BDD6EE" w:themeFill="accent1" w:themeFillTint="66"/>
          </w:tcPr>
          <w:p w14:paraId="1FC9C560" w14:textId="77777777" w:rsidR="0093145A" w:rsidRPr="0093145A" w:rsidRDefault="0093145A" w:rsidP="00691AF5">
            <w:pPr>
              <w:spacing w:before="120"/>
              <w:jc w:val="both"/>
              <w:rPr>
                <w:rFonts w:cs="Calibri"/>
              </w:rPr>
            </w:pPr>
          </w:p>
        </w:tc>
        <w:tc>
          <w:tcPr>
            <w:tcW w:w="2131" w:type="dxa"/>
            <w:shd w:val="clear" w:color="auto" w:fill="BDD6EE" w:themeFill="accent1" w:themeFillTint="66"/>
          </w:tcPr>
          <w:p w14:paraId="1AA5BDD5" w14:textId="77777777" w:rsidR="0093145A" w:rsidRPr="0093145A" w:rsidRDefault="0093145A" w:rsidP="00691AF5">
            <w:pPr>
              <w:spacing w:before="120"/>
              <w:jc w:val="both"/>
              <w:rPr>
                <w:rFonts w:cs="Calibri"/>
              </w:rPr>
            </w:pPr>
          </w:p>
        </w:tc>
        <w:tc>
          <w:tcPr>
            <w:tcW w:w="2066" w:type="dxa"/>
          </w:tcPr>
          <w:p w14:paraId="63705291" w14:textId="77777777" w:rsidR="0093145A" w:rsidRPr="0093145A" w:rsidRDefault="0093145A" w:rsidP="00691AF5">
            <w:pPr>
              <w:spacing w:before="120"/>
              <w:jc w:val="both"/>
              <w:rPr>
                <w:rFonts w:cs="Calibri"/>
              </w:rPr>
            </w:pPr>
          </w:p>
        </w:tc>
      </w:tr>
      <w:tr w:rsidR="007C7675" w:rsidRPr="0093145A" w14:paraId="0A2A8D82" w14:textId="77777777" w:rsidTr="008A2566">
        <w:tc>
          <w:tcPr>
            <w:tcW w:w="2293" w:type="dxa"/>
          </w:tcPr>
          <w:p w14:paraId="3838F3C0" w14:textId="1D8377D1" w:rsidR="007C7675" w:rsidRPr="007A4E87" w:rsidRDefault="007C7675" w:rsidP="00691AF5">
            <w:pPr>
              <w:spacing w:before="120"/>
              <w:jc w:val="both"/>
              <w:rPr>
                <w:rFonts w:cs="Calibri"/>
                <w:b/>
              </w:rPr>
            </w:pPr>
            <w:r w:rsidRPr="007A4E87">
              <w:rPr>
                <w:rFonts w:cs="Calibri"/>
                <w:b/>
              </w:rPr>
              <w:t>Control Algorithms</w:t>
            </w:r>
          </w:p>
        </w:tc>
        <w:tc>
          <w:tcPr>
            <w:tcW w:w="2169" w:type="dxa"/>
            <w:shd w:val="clear" w:color="auto" w:fill="A8D08D" w:themeFill="accent6" w:themeFillTint="99"/>
          </w:tcPr>
          <w:p w14:paraId="7BEBD9EC" w14:textId="77777777" w:rsidR="007C7675" w:rsidRPr="0093145A" w:rsidRDefault="007C7675" w:rsidP="00691AF5">
            <w:pPr>
              <w:spacing w:before="120"/>
              <w:jc w:val="both"/>
              <w:rPr>
                <w:rFonts w:cs="Calibri"/>
              </w:rPr>
            </w:pPr>
          </w:p>
        </w:tc>
        <w:tc>
          <w:tcPr>
            <w:tcW w:w="2131" w:type="dxa"/>
          </w:tcPr>
          <w:tbl>
            <w:tblPr>
              <w:tblStyle w:val="TableGrid"/>
              <w:tblW w:w="2183" w:type="dxa"/>
              <w:tblLook w:val="04A0" w:firstRow="1" w:lastRow="0" w:firstColumn="1" w:lastColumn="0" w:noHBand="0" w:noVBand="1"/>
            </w:tblPr>
            <w:tblGrid>
              <w:gridCol w:w="1181"/>
              <w:gridCol w:w="1002"/>
            </w:tblGrid>
            <w:tr w:rsidR="008A2566" w:rsidRPr="0093145A" w14:paraId="1118CCF1" w14:textId="77777777" w:rsidTr="003A29E0">
              <w:trPr>
                <w:trHeight w:val="605"/>
              </w:trPr>
              <w:tc>
                <w:tcPr>
                  <w:tcW w:w="1181" w:type="dxa"/>
                  <w:shd w:val="clear" w:color="auto" w:fill="A8D08D" w:themeFill="accent6" w:themeFillTint="99"/>
                </w:tcPr>
                <w:p w14:paraId="6DE366F3" w14:textId="77777777" w:rsidR="008A2566" w:rsidRPr="0093145A" w:rsidRDefault="008A2566" w:rsidP="00691AF5">
                  <w:pPr>
                    <w:spacing w:before="120"/>
                    <w:jc w:val="both"/>
                    <w:rPr>
                      <w:rFonts w:cs="Calibri"/>
                    </w:rPr>
                  </w:pPr>
                </w:p>
              </w:tc>
              <w:tc>
                <w:tcPr>
                  <w:tcW w:w="1002" w:type="dxa"/>
                  <w:shd w:val="clear" w:color="auto" w:fill="FFFFFF" w:themeFill="background1"/>
                </w:tcPr>
                <w:p w14:paraId="47F15A0F" w14:textId="77777777" w:rsidR="008A2566" w:rsidRPr="0093145A" w:rsidRDefault="008A2566" w:rsidP="00691AF5">
                  <w:pPr>
                    <w:spacing w:before="120"/>
                    <w:jc w:val="both"/>
                    <w:rPr>
                      <w:rFonts w:cs="Calibri"/>
                    </w:rPr>
                  </w:pPr>
                </w:p>
              </w:tc>
            </w:tr>
          </w:tbl>
          <w:p w14:paraId="22143663" w14:textId="77777777" w:rsidR="007C7675" w:rsidRPr="0093145A" w:rsidRDefault="007C7675" w:rsidP="00691AF5">
            <w:pPr>
              <w:spacing w:before="120"/>
              <w:jc w:val="both"/>
              <w:rPr>
                <w:rFonts w:cs="Calibri"/>
              </w:rPr>
            </w:pPr>
          </w:p>
        </w:tc>
        <w:tc>
          <w:tcPr>
            <w:tcW w:w="2131" w:type="dxa"/>
          </w:tcPr>
          <w:p w14:paraId="7C772CFB" w14:textId="77777777" w:rsidR="007C7675" w:rsidRPr="0093145A" w:rsidRDefault="007C7675" w:rsidP="00691AF5">
            <w:pPr>
              <w:spacing w:before="120"/>
              <w:jc w:val="both"/>
              <w:rPr>
                <w:rFonts w:cs="Calibri"/>
              </w:rPr>
            </w:pPr>
          </w:p>
        </w:tc>
        <w:tc>
          <w:tcPr>
            <w:tcW w:w="2066" w:type="dxa"/>
          </w:tcPr>
          <w:p w14:paraId="0305A228" w14:textId="77777777" w:rsidR="007C7675" w:rsidRPr="0093145A" w:rsidRDefault="007C7675" w:rsidP="00691AF5">
            <w:pPr>
              <w:spacing w:before="120"/>
              <w:jc w:val="both"/>
              <w:rPr>
                <w:rFonts w:cs="Calibri"/>
              </w:rPr>
            </w:pPr>
          </w:p>
        </w:tc>
      </w:tr>
      <w:tr w:rsidR="007C7675" w:rsidRPr="0093145A" w14:paraId="5FFC1027" w14:textId="77777777" w:rsidTr="002730E7">
        <w:tc>
          <w:tcPr>
            <w:tcW w:w="2293" w:type="dxa"/>
          </w:tcPr>
          <w:p w14:paraId="49A210A3" w14:textId="64048F58" w:rsidR="007C7675" w:rsidRPr="007A4E87" w:rsidRDefault="007C7675" w:rsidP="00691AF5">
            <w:pPr>
              <w:spacing w:before="120"/>
              <w:jc w:val="both"/>
              <w:rPr>
                <w:rFonts w:cs="Calibri"/>
                <w:b/>
              </w:rPr>
            </w:pPr>
            <w:r w:rsidRPr="007A4E87">
              <w:rPr>
                <w:rFonts w:cs="Calibri"/>
                <w:b/>
              </w:rPr>
              <w:t>Design Review</w:t>
            </w:r>
          </w:p>
        </w:tc>
        <w:tc>
          <w:tcPr>
            <w:tcW w:w="2169" w:type="dxa"/>
          </w:tcPr>
          <w:p w14:paraId="6965139B" w14:textId="77777777" w:rsidR="007C7675" w:rsidRPr="0093145A" w:rsidRDefault="007C7675" w:rsidP="00691AF5">
            <w:pPr>
              <w:spacing w:before="120"/>
              <w:jc w:val="both"/>
              <w:rPr>
                <w:rFonts w:cs="Calibri"/>
              </w:rPr>
            </w:pPr>
          </w:p>
        </w:tc>
        <w:tc>
          <w:tcPr>
            <w:tcW w:w="2131" w:type="dxa"/>
          </w:tcPr>
          <w:p w14:paraId="65AE0BB4" w14:textId="77777777" w:rsidR="007C7675" w:rsidRPr="0093145A" w:rsidRDefault="007C7675" w:rsidP="00691AF5">
            <w:pPr>
              <w:spacing w:before="120"/>
              <w:jc w:val="both"/>
              <w:rPr>
                <w:rFonts w:cs="Calibri"/>
              </w:rPr>
            </w:pPr>
          </w:p>
        </w:tc>
        <w:tc>
          <w:tcPr>
            <w:tcW w:w="2131" w:type="dxa"/>
          </w:tcPr>
          <w:p w14:paraId="6103F5E5" w14:textId="77777777" w:rsidR="007C7675" w:rsidRPr="0093145A" w:rsidRDefault="007C7675" w:rsidP="00691AF5">
            <w:pPr>
              <w:spacing w:before="120"/>
              <w:jc w:val="both"/>
              <w:rPr>
                <w:rFonts w:cs="Calibri"/>
              </w:rPr>
            </w:pPr>
          </w:p>
        </w:tc>
        <w:tc>
          <w:tcPr>
            <w:tcW w:w="2066" w:type="dxa"/>
            <w:shd w:val="clear" w:color="auto" w:fill="F4B083" w:themeFill="accent2" w:themeFillTint="99"/>
          </w:tcPr>
          <w:p w14:paraId="6FFD358B" w14:textId="77777777" w:rsidR="007C7675" w:rsidRPr="0093145A" w:rsidRDefault="007C7675" w:rsidP="00691AF5">
            <w:pPr>
              <w:spacing w:before="120"/>
              <w:jc w:val="both"/>
              <w:rPr>
                <w:rFonts w:cs="Calibri"/>
              </w:rPr>
            </w:pPr>
          </w:p>
        </w:tc>
      </w:tr>
    </w:tbl>
    <w:p w14:paraId="4AC3CD30" w14:textId="77777777" w:rsidR="0093145A" w:rsidRPr="0093145A" w:rsidRDefault="0093145A" w:rsidP="00691AF5">
      <w:pPr>
        <w:spacing w:before="120" w:after="0" w:line="240" w:lineRule="auto"/>
        <w:jc w:val="both"/>
        <w:rPr>
          <w:rFonts w:ascii="Calibri" w:eastAsia="Calibri" w:hAnsi="Calibri" w:cs="Calibri"/>
        </w:rPr>
      </w:pPr>
    </w:p>
    <w:p w14:paraId="54A387DF" w14:textId="77777777" w:rsidR="0093145A" w:rsidRPr="0093145A" w:rsidRDefault="0093145A" w:rsidP="00691AF5">
      <w:pPr>
        <w:spacing w:before="120" w:after="0" w:line="240" w:lineRule="auto"/>
        <w:jc w:val="both"/>
        <w:rPr>
          <w:rFonts w:ascii="Calibri" w:eastAsia="Calibri" w:hAnsi="Calibri" w:cs="Calibri"/>
        </w:rPr>
      </w:pPr>
      <w:r w:rsidRPr="0093145A">
        <w:rPr>
          <w:rFonts w:ascii="Calibri" w:eastAsia="Calibri" w:hAnsi="Calibri" w:cs="Arial"/>
          <w:b/>
          <w:highlight w:val="yellow"/>
        </w:rPr>
        <w:t>ROM Cost Estimate.</w:t>
      </w:r>
      <w:r w:rsidRPr="0093145A">
        <w:rPr>
          <w:rFonts w:ascii="Calibri" w:eastAsia="Calibri" w:hAnsi="Calibri" w:cs="Arial"/>
          <w:b/>
        </w:rPr>
        <w:t xml:space="preserve"> </w:t>
      </w:r>
      <w:commentRangeStart w:id="210"/>
      <w:r w:rsidRPr="0093145A">
        <w:rPr>
          <w:rFonts w:ascii="Calibri" w:eastAsia="Calibri" w:hAnsi="Calibri" w:cs="Calibri"/>
        </w:rPr>
        <w:t>Man-hours make up the majority of this work for the proposed study.</w:t>
      </w:r>
      <w:commentRangeEnd w:id="210"/>
      <w:r w:rsidRPr="0093145A">
        <w:rPr>
          <w:rFonts w:ascii="Calibri" w:eastAsia="Calibri" w:hAnsi="Calibri" w:cs="Times New Roman"/>
          <w:sz w:val="16"/>
          <w:szCs w:val="16"/>
        </w:rPr>
        <w:commentReference w:id="210"/>
      </w:r>
    </w:p>
    <w:p w14:paraId="20A06342" w14:textId="48546AA9" w:rsidR="0093145A" w:rsidRPr="0093145A" w:rsidRDefault="0093145A" w:rsidP="00691AF5">
      <w:pPr>
        <w:spacing w:before="120" w:after="0" w:line="240" w:lineRule="auto"/>
        <w:jc w:val="both"/>
        <w:rPr>
          <w:rFonts w:ascii="Calibri" w:eastAsia="Calibri" w:hAnsi="Calibri" w:cs="Calibri"/>
        </w:rPr>
      </w:pPr>
      <w:r w:rsidRPr="0093145A">
        <w:rPr>
          <w:rFonts w:ascii="Calibri" w:eastAsia="Calibri" w:hAnsi="Calibri" w:cs="Calibri"/>
        </w:rPr>
        <w:t xml:space="preserve">Estimate for </w:t>
      </w:r>
      <w:r w:rsidR="00B140AF">
        <w:rPr>
          <w:rFonts w:ascii="Calibri" w:eastAsia="Calibri" w:hAnsi="Calibri" w:cs="Calibri"/>
        </w:rPr>
        <w:t xml:space="preserve">a 1 year, </w:t>
      </w:r>
      <w:r w:rsidRPr="0093145A">
        <w:rPr>
          <w:rFonts w:ascii="Calibri" w:eastAsia="Calibri" w:hAnsi="Calibri" w:cs="Calibri"/>
        </w:rPr>
        <w:t xml:space="preserve">software-only development (including sensor suite study): </w:t>
      </w:r>
    </w:p>
    <w:p w14:paraId="440CAE5F" w14:textId="77777777" w:rsidR="0093145A" w:rsidRPr="0093145A" w:rsidRDefault="0093145A" w:rsidP="00691AF5">
      <w:pPr>
        <w:spacing w:before="120" w:after="0" w:line="240" w:lineRule="auto"/>
        <w:jc w:val="both"/>
        <w:rPr>
          <w:rFonts w:ascii="Calibri" w:eastAsia="Calibri" w:hAnsi="Calibri" w:cs="Calibri"/>
          <w:b/>
          <w:i/>
          <w:u w:val="single"/>
        </w:rPr>
      </w:pPr>
      <w:r w:rsidRPr="0093145A">
        <w:rPr>
          <w:rFonts w:ascii="Calibri" w:eastAsia="Calibri" w:hAnsi="Calibri" w:cs="Calibri"/>
        </w:rPr>
        <w:t xml:space="preserve">5 Analyst x 261 working days x 20 hrs = 26,100 man hours or approximately </w:t>
      </w:r>
      <w:r w:rsidRPr="0093145A">
        <w:rPr>
          <w:rFonts w:ascii="Calibri" w:eastAsia="Calibri" w:hAnsi="Calibri" w:cs="Calibri"/>
          <w:b/>
          <w:i/>
          <w:u w:val="single"/>
        </w:rPr>
        <w:t xml:space="preserve">$1.5 million – $2 million requested </w:t>
      </w:r>
    </w:p>
    <w:p w14:paraId="358A52B8" w14:textId="77777777" w:rsidR="0093145A" w:rsidRPr="0093145A" w:rsidRDefault="0093145A" w:rsidP="00691AF5">
      <w:pPr>
        <w:spacing w:before="120" w:after="0" w:line="240" w:lineRule="auto"/>
        <w:jc w:val="both"/>
        <w:rPr>
          <w:rFonts w:ascii="Calibri" w:eastAsia="Calibri" w:hAnsi="Calibri" w:cs="Calibri"/>
        </w:rPr>
      </w:pPr>
    </w:p>
    <w:p w14:paraId="16943F61" w14:textId="7ED19079" w:rsidR="0093145A" w:rsidRPr="0093145A" w:rsidRDefault="0093145A" w:rsidP="00691AF5">
      <w:pPr>
        <w:spacing w:before="120" w:after="0" w:line="240" w:lineRule="auto"/>
        <w:jc w:val="both"/>
        <w:rPr>
          <w:rFonts w:ascii="Calibri" w:eastAsia="Calibri" w:hAnsi="Calibri" w:cs="Calibri"/>
        </w:rPr>
      </w:pPr>
      <w:r w:rsidRPr="0093145A">
        <w:rPr>
          <w:rFonts w:ascii="Calibri" w:eastAsia="Calibri" w:hAnsi="Calibri" w:cs="Arial"/>
          <w:b/>
          <w:highlight w:val="yellow"/>
        </w:rPr>
        <w:t>Hypothesis, Testing, Measurement.</w:t>
      </w:r>
      <w:r w:rsidRPr="0093145A">
        <w:rPr>
          <w:rFonts w:ascii="Calibri" w:eastAsia="Calibri" w:hAnsi="Calibri" w:cs="Calibri"/>
        </w:rPr>
        <w:t xml:space="preserve"> This project will demonstrate the ability to perform RPO via software developed by Maxar and for a competitive cost. Design reviews will be held that demonstrates, through simulations, the ability to</w:t>
      </w:r>
      <w:r w:rsidR="00F229D6">
        <w:rPr>
          <w:rFonts w:ascii="Calibri" w:eastAsia="Calibri" w:hAnsi="Calibri" w:cs="Calibri"/>
        </w:rPr>
        <w:t xml:space="preserve"> meet mission requirements for</w:t>
      </w:r>
      <w:r w:rsidR="008B447F">
        <w:rPr>
          <w:rFonts w:ascii="Calibri" w:eastAsia="Calibri" w:hAnsi="Calibri" w:cs="Calibri"/>
        </w:rPr>
        <w:t xml:space="preserve"> the</w:t>
      </w:r>
      <w:bookmarkStart w:id="211" w:name="_GoBack"/>
      <w:bookmarkEnd w:id="211"/>
      <w:r w:rsidR="00F229D6">
        <w:rPr>
          <w:rFonts w:ascii="Calibri" w:eastAsia="Calibri" w:hAnsi="Calibri" w:cs="Calibri"/>
        </w:rPr>
        <w:t xml:space="preserve"> </w:t>
      </w:r>
      <w:r w:rsidRPr="0093145A">
        <w:rPr>
          <w:rFonts w:ascii="Calibri" w:eastAsia="Calibri" w:hAnsi="Calibri" w:cs="Calibri"/>
        </w:rPr>
        <w:t xml:space="preserve">three major subsystems: Guidance and Targeting, Navigation, and Control. </w:t>
      </w:r>
    </w:p>
    <w:p w14:paraId="41DD3F80" w14:textId="1A0A642E" w:rsidR="0093145A" w:rsidRDefault="0093145A" w:rsidP="00F229D6">
      <w:pPr>
        <w:spacing w:before="120" w:after="0" w:line="240" w:lineRule="auto"/>
        <w:jc w:val="both"/>
        <w:rPr>
          <w:rFonts w:ascii="Calibri" w:eastAsia="Calibri" w:hAnsi="Calibri" w:cs="Calibri"/>
        </w:rPr>
      </w:pPr>
      <w:r w:rsidRPr="0093145A">
        <w:rPr>
          <w:rFonts w:ascii="Calibri" w:eastAsia="Calibri" w:hAnsi="Calibri" w:cs="Arial"/>
          <w:b/>
          <w:highlight w:val="yellow"/>
        </w:rPr>
        <w:lastRenderedPageBreak/>
        <w:t>Appropriateness of Measurement.</w:t>
      </w:r>
      <w:r w:rsidRPr="0093145A">
        <w:rPr>
          <w:rFonts w:ascii="Calibri" w:eastAsia="Calibri" w:hAnsi="Calibri" w:cs="Calibri"/>
        </w:rPr>
        <w:t xml:space="preserve"> </w:t>
      </w:r>
    </w:p>
    <w:p w14:paraId="1BB1F5C8" w14:textId="0D67D0C9" w:rsidR="00F229D6" w:rsidRDefault="00F229D6" w:rsidP="00F229D6">
      <w:pPr>
        <w:pStyle w:val="ListParagraph"/>
        <w:numPr>
          <w:ilvl w:val="0"/>
          <w:numId w:val="1"/>
        </w:numPr>
        <w:spacing w:before="120" w:after="0" w:line="240" w:lineRule="auto"/>
        <w:jc w:val="both"/>
        <w:rPr>
          <w:rFonts w:ascii="Calibri" w:eastAsia="Calibri" w:hAnsi="Calibri" w:cs="Calibri"/>
        </w:rPr>
      </w:pPr>
      <w:r>
        <w:rPr>
          <w:rFonts w:ascii="Calibri" w:eastAsia="Calibri" w:hAnsi="Calibri" w:cs="Calibri"/>
        </w:rPr>
        <w:t>Currently working on coming up with a list of key KPI’s</w:t>
      </w:r>
    </w:p>
    <w:p w14:paraId="0CEA23B0" w14:textId="063846A2" w:rsidR="00F229D6" w:rsidRDefault="00F229D6" w:rsidP="00F229D6">
      <w:pPr>
        <w:pStyle w:val="ListParagraph"/>
        <w:numPr>
          <w:ilvl w:val="0"/>
          <w:numId w:val="1"/>
        </w:numPr>
        <w:spacing w:before="120" w:after="0" w:line="240" w:lineRule="auto"/>
        <w:jc w:val="both"/>
        <w:rPr>
          <w:rFonts w:ascii="Calibri" w:eastAsia="Calibri" w:hAnsi="Calibri" w:cs="Calibri"/>
        </w:rPr>
      </w:pPr>
      <w:r w:rsidRPr="00F229D6">
        <w:rPr>
          <w:rFonts w:ascii="Calibri" w:eastAsia="Calibri" w:hAnsi="Calibri" w:cs="Calibri"/>
          <w:b/>
        </w:rPr>
        <w:t>Main Challenges Product addresses</w:t>
      </w:r>
      <w:r>
        <w:rPr>
          <w:rFonts w:ascii="Calibri" w:eastAsia="Calibri" w:hAnsi="Calibri" w:cs="Calibri"/>
        </w:rPr>
        <w:t>: Cost of RPO is too high, deployment of RPO software takes too long, sensor package or analytical techniques are too conservative</w:t>
      </w:r>
    </w:p>
    <w:p w14:paraId="62C16B2F" w14:textId="37FA681A" w:rsidR="00F229D6" w:rsidRPr="00F229D6" w:rsidRDefault="00F229D6" w:rsidP="00F229D6">
      <w:pPr>
        <w:pStyle w:val="ListParagraph"/>
        <w:numPr>
          <w:ilvl w:val="0"/>
          <w:numId w:val="1"/>
        </w:numPr>
        <w:spacing w:before="120" w:after="0" w:line="240" w:lineRule="auto"/>
        <w:jc w:val="both"/>
        <w:rPr>
          <w:rFonts w:ascii="Calibri" w:eastAsia="Calibri" w:hAnsi="Calibri" w:cs="Calibri"/>
        </w:rPr>
      </w:pPr>
      <w:r w:rsidRPr="00E9145A">
        <w:rPr>
          <w:rFonts w:ascii="Calibri" w:eastAsia="Calibri" w:hAnsi="Calibri" w:cs="Calibri"/>
          <w:b/>
        </w:rPr>
        <w:t>Measurable Gains:</w:t>
      </w:r>
      <w:r>
        <w:rPr>
          <w:rFonts w:ascii="Calibri" w:eastAsia="Calibri" w:hAnsi="Calibri" w:cs="Calibri"/>
        </w:rPr>
        <w:t xml:space="preserve"> Cost and time to enable RPO, time spent analyzing vs implementing, design reviews, validation of truth models and simulations through ground testing</w:t>
      </w:r>
    </w:p>
    <w:p w14:paraId="152EAE8F" w14:textId="77777777" w:rsidR="00F229D6" w:rsidRPr="0093145A" w:rsidRDefault="00F229D6" w:rsidP="00F229D6">
      <w:pPr>
        <w:spacing w:before="120" w:after="0" w:line="240" w:lineRule="auto"/>
        <w:jc w:val="both"/>
        <w:rPr>
          <w:rFonts w:ascii="Calibri" w:eastAsia="Calibri" w:hAnsi="Calibri" w:cs="Calibri"/>
        </w:rPr>
      </w:pPr>
    </w:p>
    <w:p w14:paraId="5FD9DD67" w14:textId="77777777" w:rsidR="0093145A" w:rsidRPr="0093145A" w:rsidRDefault="0093145A" w:rsidP="00691AF5">
      <w:pPr>
        <w:spacing w:before="120" w:after="0" w:line="240" w:lineRule="auto"/>
        <w:jc w:val="both"/>
        <w:rPr>
          <w:rFonts w:ascii="Calibri" w:eastAsia="Calibri" w:hAnsi="Calibri" w:cs="Calibri"/>
          <w:b/>
          <w:sz w:val="32"/>
        </w:rPr>
      </w:pPr>
      <w:r w:rsidRPr="0093145A">
        <w:rPr>
          <w:rFonts w:ascii="Calibri" w:eastAsia="Calibri" w:hAnsi="Calibri" w:cs="Calibri"/>
          <w:b/>
          <w:sz w:val="32"/>
          <w:highlight w:val="yellow"/>
        </w:rPr>
        <w:t>Part 5: VALUE / COST</w:t>
      </w:r>
    </w:p>
    <w:p w14:paraId="440F9255" w14:textId="77777777" w:rsidR="0093145A" w:rsidRPr="0093145A" w:rsidRDefault="0093145A" w:rsidP="00691AF5">
      <w:pPr>
        <w:spacing w:before="120" w:after="0" w:line="240" w:lineRule="auto"/>
        <w:jc w:val="both"/>
        <w:rPr>
          <w:rFonts w:ascii="Calibri" w:eastAsia="Calibri" w:hAnsi="Calibri" w:cs="Calibri"/>
        </w:rPr>
      </w:pPr>
      <w:r w:rsidRPr="0093145A">
        <w:rPr>
          <w:rFonts w:ascii="Calibri" w:eastAsia="Calibri" w:hAnsi="Calibri" w:cs="Arial"/>
          <w:b/>
          <w:highlight w:val="yellow"/>
        </w:rPr>
        <w:t>Benefit to the Air Force.</w:t>
      </w:r>
      <w:r w:rsidRPr="0093145A">
        <w:rPr>
          <w:rFonts w:ascii="Calibri" w:eastAsia="Calibri" w:hAnsi="Calibri" w:cs="Calibri"/>
        </w:rPr>
        <w:t xml:space="preserve"> The Air Force will essentially gain access to a cost effective method to perform rendezvous or proximity operations. For that same cost, we demonstrate the capability to rapidly respond to missions with full-scale , 6DoF </w:t>
      </w:r>
      <w:commentRangeStart w:id="212"/>
      <w:r w:rsidRPr="0093145A">
        <w:rPr>
          <w:rFonts w:ascii="Calibri" w:eastAsia="Calibri" w:hAnsi="Calibri" w:cs="Calibri"/>
        </w:rPr>
        <w:t>simulations</w:t>
      </w:r>
      <w:commentRangeEnd w:id="212"/>
      <w:r w:rsidR="00FE5993">
        <w:rPr>
          <w:rStyle w:val="CommentReference"/>
        </w:rPr>
        <w:commentReference w:id="212"/>
      </w:r>
      <w:r w:rsidRPr="0093145A">
        <w:rPr>
          <w:rFonts w:ascii="Calibri" w:eastAsia="Calibri" w:hAnsi="Calibri" w:cs="Calibri"/>
        </w:rPr>
        <w:t xml:space="preserve">, and perform new analytical techniques that enable greater spacecraft autonomy, precision, and maneuverability. </w:t>
      </w:r>
    </w:p>
    <w:p w14:paraId="246D9F85" w14:textId="77777777" w:rsidR="0093145A" w:rsidRPr="0093145A" w:rsidRDefault="0093145A" w:rsidP="00691AF5">
      <w:pPr>
        <w:spacing w:before="120" w:after="0" w:line="240" w:lineRule="auto"/>
        <w:jc w:val="both"/>
        <w:rPr>
          <w:rFonts w:ascii="Calibri" w:eastAsia="Calibri" w:hAnsi="Calibri" w:cs="Calibri"/>
        </w:rPr>
      </w:pPr>
      <w:r w:rsidRPr="0093145A">
        <w:rPr>
          <w:rFonts w:ascii="Calibri" w:eastAsia="Calibri" w:hAnsi="Calibri" w:cs="Arial"/>
          <w:b/>
          <w:highlight w:val="yellow"/>
        </w:rPr>
        <w:t>Funding Availability.</w:t>
      </w:r>
      <w:r w:rsidRPr="0093145A">
        <w:rPr>
          <w:rFonts w:ascii="Calibri" w:eastAsia="Calibri" w:hAnsi="Calibri" w:cs="Calibri"/>
        </w:rPr>
        <w:t xml:space="preserve"> We believe the current proposal to be cost efficient. However, if external funding is required, there is currently a parallel with internal IRAD opportunities to contribute to this development. </w:t>
      </w:r>
    </w:p>
    <w:p w14:paraId="69CDB44B" w14:textId="21BCDDC6" w:rsidR="00F06FDB" w:rsidRDefault="00F06FDB" w:rsidP="00691AF5">
      <w:pPr>
        <w:jc w:val="both"/>
      </w:pPr>
    </w:p>
    <w:sectPr w:rsidR="00F06F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9" w:author="Sanpakit, Chriss" w:date="2019-09-11T12:50:00Z" w:initials="SC">
    <w:p w14:paraId="40D8D4B0" w14:textId="77467A15" w:rsidR="007B1999" w:rsidRDefault="007B1999">
      <w:pPr>
        <w:pStyle w:val="CommentText"/>
      </w:pPr>
      <w:r>
        <w:rPr>
          <w:rStyle w:val="CommentReference"/>
        </w:rPr>
        <w:annotationRef/>
      </w:r>
      <w:r>
        <w:t>What is the status quo? What is the current solution today vs the solution of tomorrow</w:t>
      </w:r>
    </w:p>
  </w:comment>
  <w:comment w:id="171" w:author="Sanpakit, Chriss" w:date="2019-09-11T01:05:00Z" w:initials="SC">
    <w:p w14:paraId="4776CA0C" w14:textId="20044EA0" w:rsidR="0083684E" w:rsidRDefault="0083684E">
      <w:pPr>
        <w:pStyle w:val="CommentText"/>
      </w:pPr>
      <w:r>
        <w:rPr>
          <w:rStyle w:val="CommentReference"/>
        </w:rPr>
        <w:annotationRef/>
      </w:r>
      <w:r>
        <w:t>I say vision as a likely solution, but it may not be the only one.</w:t>
      </w:r>
    </w:p>
  </w:comment>
  <w:comment w:id="209" w:author="Sanpakit, Chriss" w:date="2019-09-11T00:33:00Z" w:initials="SC">
    <w:p w14:paraId="24F0E3F1" w14:textId="1BBBF29F" w:rsidR="0093145A" w:rsidRDefault="0093145A" w:rsidP="0093145A">
      <w:pPr>
        <w:pStyle w:val="CommentText"/>
      </w:pPr>
      <w:r>
        <w:rPr>
          <w:rStyle w:val="CommentReference"/>
        </w:rPr>
        <w:annotationRef/>
      </w:r>
      <w:r>
        <w:t xml:space="preserve">As I write this, it feels like quite an aggressive schedule. If the study includes grapple, RSO reorientation, and tasks post </w:t>
      </w:r>
      <w:r w:rsidR="004F66B6">
        <w:t>rendezvous</w:t>
      </w:r>
      <w:r>
        <w:t>, then it will take around 2 years based off my experience working with RSGS</w:t>
      </w:r>
    </w:p>
  </w:comment>
  <w:comment w:id="210" w:author="Sanpakit, Chriss" w:date="2019-09-11T00:20:00Z" w:initials="SC">
    <w:p w14:paraId="619DD0B2" w14:textId="77777777" w:rsidR="0093145A" w:rsidRDefault="0093145A" w:rsidP="0093145A">
      <w:pPr>
        <w:pStyle w:val="CommentText"/>
        <w:rPr>
          <w:rStyle w:val="CommentReference"/>
        </w:rPr>
      </w:pPr>
      <w:r>
        <w:rPr>
          <w:rStyle w:val="CommentReference"/>
        </w:rPr>
        <w:annotationRef/>
      </w:r>
      <w:r>
        <w:rPr>
          <w:rStyle w:val="CommentReference"/>
        </w:rPr>
        <w:t xml:space="preserve">I’m trying to wrap my head around whether we should propose this as a software development phase versus taking this to a flight ready system. The </w:t>
      </w:r>
      <w:r w:rsidR="00501908">
        <w:rPr>
          <w:rStyle w:val="CommentReference"/>
        </w:rPr>
        <w:t xml:space="preserve">latter </w:t>
      </w:r>
      <w:r>
        <w:rPr>
          <w:rStyle w:val="CommentReference"/>
        </w:rPr>
        <w:t xml:space="preserve"> would include hardware for costing</w:t>
      </w:r>
      <w:r w:rsidR="00501908">
        <w:rPr>
          <w:rStyle w:val="CommentReference"/>
        </w:rPr>
        <w:t>, FSW team, and much more.</w:t>
      </w:r>
      <w:r>
        <w:rPr>
          <w:rStyle w:val="CommentReference"/>
        </w:rPr>
        <w:t xml:space="preserve"> </w:t>
      </w:r>
    </w:p>
    <w:p w14:paraId="7E5C1646" w14:textId="77777777" w:rsidR="001634AF" w:rsidRDefault="001634AF" w:rsidP="0093145A">
      <w:pPr>
        <w:pStyle w:val="CommentText"/>
        <w:rPr>
          <w:rStyle w:val="CommentReference"/>
        </w:rPr>
      </w:pPr>
    </w:p>
    <w:p w14:paraId="7C70F717" w14:textId="53D819CA" w:rsidR="001634AF" w:rsidRDefault="001634AF" w:rsidP="0093145A">
      <w:pPr>
        <w:pStyle w:val="CommentText"/>
      </w:pPr>
    </w:p>
  </w:comment>
  <w:comment w:id="212" w:author="Sanpakit, Chriss" w:date="2019-09-11T13:57:00Z" w:initials="SC">
    <w:p w14:paraId="2FEB0DEA" w14:textId="5022B365" w:rsidR="00FE5993" w:rsidRDefault="00FE5993">
      <w:pPr>
        <w:pStyle w:val="CommentText"/>
      </w:pPr>
      <w:r>
        <w:rPr>
          <w:rStyle w:val="CommentReference"/>
        </w:rPr>
        <w:annotationRef/>
      </w:r>
      <w:r>
        <w:t xml:space="preserve">May need to compare cost to develop and recurring cost to other competitors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D8D4B0" w15:done="0"/>
  <w15:commentEx w15:paraId="4776CA0C" w15:done="0"/>
  <w15:commentEx w15:paraId="24F0E3F1" w15:done="0"/>
  <w15:commentEx w15:paraId="7C70F717" w15:done="0"/>
  <w15:commentEx w15:paraId="2FEB0D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81648"/>
    <w:multiLevelType w:val="hybridMultilevel"/>
    <w:tmpl w:val="F14CB8FE"/>
    <w:lvl w:ilvl="0" w:tplc="2D4E8DA8">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pakit, Chriss">
    <w15:presenceInfo w15:providerId="AD" w15:userId="S-1-5-21-611397173-998703476-611064801-149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1C"/>
    <w:rsid w:val="000031DA"/>
    <w:rsid w:val="00021428"/>
    <w:rsid w:val="00034E5C"/>
    <w:rsid w:val="00081CF1"/>
    <w:rsid w:val="000A1623"/>
    <w:rsid w:val="000A3125"/>
    <w:rsid w:val="000B55C1"/>
    <w:rsid w:val="00127ACD"/>
    <w:rsid w:val="0015221B"/>
    <w:rsid w:val="001634AF"/>
    <w:rsid w:val="001C5B23"/>
    <w:rsid w:val="001C709E"/>
    <w:rsid w:val="001E2F1A"/>
    <w:rsid w:val="002511A6"/>
    <w:rsid w:val="002730E7"/>
    <w:rsid w:val="0029097D"/>
    <w:rsid w:val="002A034E"/>
    <w:rsid w:val="002E3C1C"/>
    <w:rsid w:val="00313C31"/>
    <w:rsid w:val="003860F3"/>
    <w:rsid w:val="003A29E0"/>
    <w:rsid w:val="00425D9B"/>
    <w:rsid w:val="004873B8"/>
    <w:rsid w:val="004D7C89"/>
    <w:rsid w:val="004F4790"/>
    <w:rsid w:val="004F66B6"/>
    <w:rsid w:val="00501908"/>
    <w:rsid w:val="005C3B4F"/>
    <w:rsid w:val="00603EFA"/>
    <w:rsid w:val="0061466E"/>
    <w:rsid w:val="00671489"/>
    <w:rsid w:val="00691AF5"/>
    <w:rsid w:val="007103B7"/>
    <w:rsid w:val="007107CD"/>
    <w:rsid w:val="00727B3A"/>
    <w:rsid w:val="0073353D"/>
    <w:rsid w:val="00751812"/>
    <w:rsid w:val="00761C4A"/>
    <w:rsid w:val="00776D27"/>
    <w:rsid w:val="00781BAA"/>
    <w:rsid w:val="00782E05"/>
    <w:rsid w:val="0079534C"/>
    <w:rsid w:val="007A4E87"/>
    <w:rsid w:val="007B1999"/>
    <w:rsid w:val="007B1AA7"/>
    <w:rsid w:val="007C12B0"/>
    <w:rsid w:val="007C7675"/>
    <w:rsid w:val="007F2E3B"/>
    <w:rsid w:val="00804F5C"/>
    <w:rsid w:val="00813FF5"/>
    <w:rsid w:val="0083684E"/>
    <w:rsid w:val="00846C17"/>
    <w:rsid w:val="00890BE2"/>
    <w:rsid w:val="008A2566"/>
    <w:rsid w:val="008B447F"/>
    <w:rsid w:val="008E1BA1"/>
    <w:rsid w:val="0093145A"/>
    <w:rsid w:val="00942CEF"/>
    <w:rsid w:val="00943AC9"/>
    <w:rsid w:val="009C7328"/>
    <w:rsid w:val="00A16EA6"/>
    <w:rsid w:val="00A176A0"/>
    <w:rsid w:val="00A469CE"/>
    <w:rsid w:val="00AA22C0"/>
    <w:rsid w:val="00AD63CB"/>
    <w:rsid w:val="00AE76C9"/>
    <w:rsid w:val="00B12DF9"/>
    <w:rsid w:val="00B140AF"/>
    <w:rsid w:val="00B21833"/>
    <w:rsid w:val="00B42850"/>
    <w:rsid w:val="00BB04C8"/>
    <w:rsid w:val="00BE0842"/>
    <w:rsid w:val="00C44FBB"/>
    <w:rsid w:val="00C66770"/>
    <w:rsid w:val="00C868CC"/>
    <w:rsid w:val="00CB50AC"/>
    <w:rsid w:val="00CC1C09"/>
    <w:rsid w:val="00D174A5"/>
    <w:rsid w:val="00DD1631"/>
    <w:rsid w:val="00DE26DC"/>
    <w:rsid w:val="00DE5496"/>
    <w:rsid w:val="00DF3523"/>
    <w:rsid w:val="00E022FE"/>
    <w:rsid w:val="00E073B0"/>
    <w:rsid w:val="00E23EB9"/>
    <w:rsid w:val="00E43539"/>
    <w:rsid w:val="00E82992"/>
    <w:rsid w:val="00E9145A"/>
    <w:rsid w:val="00E95753"/>
    <w:rsid w:val="00EA1244"/>
    <w:rsid w:val="00F04B3F"/>
    <w:rsid w:val="00F06FDB"/>
    <w:rsid w:val="00F2069B"/>
    <w:rsid w:val="00F229D6"/>
    <w:rsid w:val="00F537FE"/>
    <w:rsid w:val="00F54C2E"/>
    <w:rsid w:val="00F829EE"/>
    <w:rsid w:val="00FC4E3D"/>
    <w:rsid w:val="00FE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BC65"/>
  <w15:chartTrackingRefBased/>
  <w15:docId w15:val="{71E888F0-6082-4618-AE50-B8401215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3145A"/>
    <w:pPr>
      <w:spacing w:line="240" w:lineRule="auto"/>
    </w:pPr>
    <w:rPr>
      <w:sz w:val="20"/>
      <w:szCs w:val="20"/>
    </w:rPr>
  </w:style>
  <w:style w:type="character" w:customStyle="1" w:styleId="CommentTextChar">
    <w:name w:val="Comment Text Char"/>
    <w:basedOn w:val="DefaultParagraphFont"/>
    <w:link w:val="CommentText"/>
    <w:uiPriority w:val="99"/>
    <w:semiHidden/>
    <w:rsid w:val="0093145A"/>
    <w:rPr>
      <w:sz w:val="20"/>
      <w:szCs w:val="20"/>
    </w:rPr>
  </w:style>
  <w:style w:type="table" w:styleId="TableGrid">
    <w:name w:val="Table Grid"/>
    <w:basedOn w:val="TableNormal"/>
    <w:uiPriority w:val="59"/>
    <w:rsid w:val="0093145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93145A"/>
    <w:rPr>
      <w:sz w:val="16"/>
      <w:szCs w:val="16"/>
    </w:rPr>
  </w:style>
  <w:style w:type="paragraph" w:styleId="BalloonText">
    <w:name w:val="Balloon Text"/>
    <w:basedOn w:val="Normal"/>
    <w:link w:val="BalloonTextChar"/>
    <w:uiPriority w:val="99"/>
    <w:semiHidden/>
    <w:unhideWhenUsed/>
    <w:rsid w:val="00931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45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3684E"/>
    <w:rPr>
      <w:b/>
      <w:bCs/>
    </w:rPr>
  </w:style>
  <w:style w:type="character" w:customStyle="1" w:styleId="CommentSubjectChar">
    <w:name w:val="Comment Subject Char"/>
    <w:basedOn w:val="CommentTextChar"/>
    <w:link w:val="CommentSubject"/>
    <w:uiPriority w:val="99"/>
    <w:semiHidden/>
    <w:rsid w:val="0083684E"/>
    <w:rPr>
      <w:b/>
      <w:bCs/>
      <w:sz w:val="20"/>
      <w:szCs w:val="20"/>
    </w:rPr>
  </w:style>
  <w:style w:type="paragraph" w:styleId="ListParagraph">
    <w:name w:val="List Paragraph"/>
    <w:basedOn w:val="Normal"/>
    <w:uiPriority w:val="34"/>
    <w:qFormat/>
    <w:rsid w:val="00F2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4</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SSL</Company>
  <LinksUpToDate>false</LinksUpToDate>
  <CharactersWithSpaces>13599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Sanpakit, Chriss</dc:creator>
  <cp:keywords/>
  <dc:description/>
  <cp:lastModifiedBy>Sanpakit, Chriss</cp:lastModifiedBy>
  <cp:revision>98</cp:revision>
  <dcterms:created xsi:type="dcterms:W3CDTF">2019-09-11T07:57:00Z</dcterms:created>
  <dcterms:modified xsi:type="dcterms:W3CDTF">2019-09-11T20:59:00Z</dcterms:modified>
</cp:coreProperties>
</file>